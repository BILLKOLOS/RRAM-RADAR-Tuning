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0FA1" w14:textId="1AB4C9F7" w:rsidR="00CF5C0C" w:rsidRPr="00B97323" w:rsidRDefault="00416061" w:rsidP="00B6440E">
      <w:pPr>
        <w:spacing w:after="120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State-Dependent </w:t>
      </w:r>
      <w:commentRangeStart w:id="0"/>
      <w:r>
        <w:rPr>
          <w:rFonts w:ascii="Times New Roman" w:hAnsi="Times New Roman" w:cs="Times New Roman"/>
          <w:b/>
          <w:sz w:val="28"/>
          <w:szCs w:val="26"/>
        </w:rPr>
        <w:t>Coarse-Fine</w:t>
      </w:r>
      <w:commentRangeEnd w:id="0"/>
      <w:r w:rsidR="000F606B">
        <w:rPr>
          <w:rStyle w:val="CommentReference"/>
        </w:rPr>
        <w:commentReference w:id="0"/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645076">
        <w:rPr>
          <w:rFonts w:ascii="Times New Roman" w:hAnsi="Times New Roman" w:cs="Times New Roman"/>
          <w:b/>
          <w:sz w:val="28"/>
          <w:szCs w:val="26"/>
        </w:rPr>
        <w:t>Control</w:t>
      </w:r>
      <w:r w:rsidR="00CF5C0C">
        <w:rPr>
          <w:rFonts w:ascii="Times New Roman" w:hAnsi="Times New Roman" w:cs="Times New Roman"/>
          <w:b/>
          <w:sz w:val="28"/>
          <w:szCs w:val="26"/>
        </w:rPr>
        <w:t xml:space="preserve">: A </w:t>
      </w:r>
      <w:r w:rsidR="00CF5C0C" w:rsidRPr="00B97323">
        <w:rPr>
          <w:rFonts w:ascii="Times New Roman" w:hAnsi="Times New Roman" w:cs="Times New Roman"/>
          <w:b/>
          <w:sz w:val="28"/>
          <w:szCs w:val="26"/>
        </w:rPr>
        <w:t>Fast, Accurate</w:t>
      </w:r>
      <w:r w:rsidR="00CF5C0C">
        <w:rPr>
          <w:rFonts w:ascii="Times New Roman" w:hAnsi="Times New Roman" w:cs="Times New Roman"/>
          <w:b/>
          <w:sz w:val="28"/>
          <w:szCs w:val="26"/>
        </w:rPr>
        <w:t>, Energy-Efficient</w:t>
      </w:r>
      <w:r w:rsidR="00CF5C0C" w:rsidRPr="00B97323">
        <w:rPr>
          <w:rFonts w:ascii="Times New Roman" w:hAnsi="Times New Roman" w:cs="Times New Roman"/>
          <w:b/>
          <w:sz w:val="28"/>
          <w:szCs w:val="26"/>
        </w:rPr>
        <w:t xml:space="preserve"> Programming Algorithm for</w:t>
      </w:r>
      <w:r w:rsidR="00645076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D402F1">
        <w:rPr>
          <w:rFonts w:ascii="Times New Roman" w:hAnsi="Times New Roman" w:cs="Times New Roman"/>
          <w:b/>
          <w:sz w:val="28"/>
          <w:szCs w:val="26"/>
        </w:rPr>
        <w:t>Multiple B</w:t>
      </w:r>
      <w:r w:rsidR="00CF5C0C" w:rsidRPr="00B97323">
        <w:rPr>
          <w:rFonts w:ascii="Times New Roman" w:hAnsi="Times New Roman" w:cs="Times New Roman"/>
          <w:b/>
          <w:sz w:val="28"/>
          <w:szCs w:val="26"/>
        </w:rPr>
        <w:t>it</w:t>
      </w:r>
      <w:r w:rsidR="00D402F1">
        <w:rPr>
          <w:rFonts w:ascii="Times New Roman" w:hAnsi="Times New Roman" w:cs="Times New Roman"/>
          <w:b/>
          <w:sz w:val="28"/>
          <w:szCs w:val="26"/>
        </w:rPr>
        <w:t>s</w:t>
      </w:r>
      <w:r w:rsidR="00CF5C0C">
        <w:rPr>
          <w:rFonts w:ascii="Times New Roman" w:hAnsi="Times New Roman" w:cs="Times New Roman"/>
          <w:b/>
          <w:sz w:val="28"/>
          <w:szCs w:val="26"/>
        </w:rPr>
        <w:t>-</w:t>
      </w:r>
      <w:r w:rsidR="00CF5C0C" w:rsidRPr="00B97323">
        <w:rPr>
          <w:rFonts w:ascii="Times New Roman" w:hAnsi="Times New Roman" w:cs="Times New Roman"/>
          <w:b/>
          <w:sz w:val="28"/>
          <w:szCs w:val="26"/>
        </w:rPr>
        <w:t>per</w:t>
      </w:r>
      <w:r w:rsidR="00CF5C0C">
        <w:rPr>
          <w:rFonts w:ascii="Times New Roman" w:hAnsi="Times New Roman" w:cs="Times New Roman"/>
          <w:b/>
          <w:sz w:val="28"/>
          <w:szCs w:val="26"/>
        </w:rPr>
        <w:t>-</w:t>
      </w:r>
      <w:r w:rsidR="004A11D0">
        <w:rPr>
          <w:rFonts w:ascii="Times New Roman" w:hAnsi="Times New Roman" w:cs="Times New Roman"/>
          <w:b/>
          <w:sz w:val="28"/>
          <w:szCs w:val="26"/>
        </w:rPr>
        <w:t>C</w:t>
      </w:r>
      <w:r w:rsidR="00CF5C0C" w:rsidRPr="00B97323">
        <w:rPr>
          <w:rFonts w:ascii="Times New Roman" w:hAnsi="Times New Roman" w:cs="Times New Roman"/>
          <w:b/>
          <w:sz w:val="28"/>
          <w:szCs w:val="26"/>
        </w:rPr>
        <w:t xml:space="preserve">ell RRAM </w:t>
      </w:r>
      <w:r w:rsidR="00CF5C0C">
        <w:rPr>
          <w:rFonts w:ascii="Times New Roman" w:hAnsi="Times New Roman" w:cs="Times New Roman"/>
          <w:b/>
          <w:sz w:val="28"/>
          <w:szCs w:val="26"/>
        </w:rPr>
        <w:t>Array</w:t>
      </w:r>
    </w:p>
    <w:p w14:paraId="05E66DC8" w14:textId="0042E5BB" w:rsidR="00CF5C0C" w:rsidRPr="006F3EBB" w:rsidRDefault="00CF5C0C" w:rsidP="00CF5C0C">
      <w:pPr>
        <w:spacing w:after="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B.Q. Le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1,2</w:t>
      </w:r>
      <w:r w:rsidR="00F347F7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T. Wu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>
        <w:rPr>
          <w:rFonts w:ascii="Times New Roman" w:hAnsi="Times New Roman" w:cs="Times New Roman"/>
          <w:sz w:val="18"/>
          <w:szCs w:val="18"/>
        </w:rPr>
        <w:t>, A. Levy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6F3EBB">
        <w:rPr>
          <w:rFonts w:ascii="Times New Roman" w:hAnsi="Times New Roman" w:cs="Times New Roman"/>
          <w:sz w:val="18"/>
          <w:szCs w:val="18"/>
        </w:rPr>
        <w:t>E.R. Hsieh</w:t>
      </w:r>
      <w:r w:rsidRPr="006F3EBB">
        <w:rPr>
          <w:rFonts w:ascii="Times New Roman" w:hAnsi="Times New Roman" w:cs="Times New Roman"/>
          <w:sz w:val="18"/>
          <w:szCs w:val="18"/>
          <w:vertAlign w:val="superscript"/>
        </w:rPr>
        <w:t>1,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842AA1">
        <w:rPr>
          <w:rFonts w:ascii="Times New Roman" w:hAnsi="Times New Roman" w:cs="Times New Roman"/>
          <w:sz w:val="18"/>
          <w:szCs w:val="18"/>
        </w:rPr>
        <w:t>E. Vianello</w:t>
      </w:r>
      <w:r w:rsidR="00271216">
        <w:rPr>
          <w:rFonts w:ascii="Times New Roman" w:hAnsi="Times New Roman" w:cs="Times New Roman"/>
          <w:sz w:val="18"/>
          <w:szCs w:val="18"/>
          <w:vertAlign w:val="superscript"/>
        </w:rPr>
        <w:t>4</w:t>
      </w:r>
      <w:r w:rsidR="00842AA1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H.-S.P. Wong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>
        <w:rPr>
          <w:rFonts w:ascii="Times New Roman" w:hAnsi="Times New Roman" w:cs="Times New Roman"/>
          <w:sz w:val="18"/>
          <w:szCs w:val="18"/>
        </w:rPr>
        <w:t>, S. Wong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>
        <w:rPr>
          <w:rFonts w:ascii="Times New Roman" w:hAnsi="Times New Roman" w:cs="Times New Roman"/>
          <w:sz w:val="18"/>
          <w:szCs w:val="18"/>
        </w:rPr>
        <w:t>, S. Mitra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 w:rsidR="00263C2E">
        <w:rPr>
          <w:rFonts w:ascii="Times New Roman" w:hAnsi="Times New Roman" w:cs="Times New Roman"/>
          <w:sz w:val="18"/>
          <w:szCs w:val="18"/>
          <w:vertAlign w:val="superscript"/>
        </w:rPr>
        <w:t>,5</w:t>
      </w:r>
    </w:p>
    <w:p w14:paraId="740E4069" w14:textId="77777777" w:rsidR="00CF5C0C" w:rsidRPr="00B720C1" w:rsidRDefault="00CF5C0C" w:rsidP="00CF5C0C">
      <w:pPr>
        <w:spacing w:after="60"/>
        <w:jc w:val="center"/>
        <w:rPr>
          <w:rFonts w:ascii="Times New Roman" w:hAnsi="Times New Roman" w:cs="Times New Roman"/>
          <w:sz w:val="18"/>
          <w:szCs w:val="18"/>
        </w:rPr>
      </w:pPr>
      <w:r w:rsidRPr="00392A18"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 w:rsidRPr="00B720C1">
        <w:rPr>
          <w:rFonts w:ascii="Times New Roman" w:hAnsi="Times New Roman" w:cs="Times New Roman"/>
          <w:sz w:val="18"/>
          <w:szCs w:val="18"/>
        </w:rPr>
        <w:t>Dept. of Electrical Engineering,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92A18">
        <w:rPr>
          <w:rFonts w:ascii="Times New Roman" w:hAnsi="Times New Roman" w:cs="Times New Roman"/>
          <w:sz w:val="18"/>
          <w:szCs w:val="18"/>
          <w:vertAlign w:val="superscript"/>
        </w:rPr>
        <w:t>5</w:t>
      </w:r>
      <w:r w:rsidRPr="00B720C1">
        <w:rPr>
          <w:rFonts w:ascii="Times New Roman" w:hAnsi="Times New Roman" w:cs="Times New Roman"/>
          <w:sz w:val="18"/>
          <w:szCs w:val="18"/>
        </w:rPr>
        <w:t>Dept. of Computer Science, Stanford University, Stanford, CA, USA</w:t>
      </w:r>
    </w:p>
    <w:p w14:paraId="61C9E32B" w14:textId="77777777" w:rsidR="00CF5C0C" w:rsidRDefault="00CF5C0C" w:rsidP="00CF5C0C">
      <w:pPr>
        <w:spacing w:after="60"/>
        <w:jc w:val="center"/>
        <w:rPr>
          <w:rFonts w:ascii="Times New Roman" w:hAnsi="Times New Roman" w:cs="Times New Roman"/>
          <w:sz w:val="18"/>
          <w:szCs w:val="18"/>
        </w:rPr>
      </w:pPr>
      <w:r w:rsidRPr="00924603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Pr="00B720C1">
        <w:rPr>
          <w:rFonts w:ascii="Times New Roman" w:hAnsi="Times New Roman" w:cs="Times New Roman"/>
          <w:sz w:val="18"/>
          <w:szCs w:val="18"/>
        </w:rPr>
        <w:t>Dept. of Electrical Engineering, San Jose State University, San Jose, CA, USA,</w:t>
      </w:r>
    </w:p>
    <w:p w14:paraId="1D3CCAE1" w14:textId="488A649E" w:rsidR="00263C2E" w:rsidRDefault="00CF5C0C" w:rsidP="00271216">
      <w:pPr>
        <w:spacing w:after="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vertAlign w:val="superscript"/>
        </w:rPr>
        <w:t>3</w:t>
      </w:r>
      <w:r w:rsidRPr="00B720C1">
        <w:rPr>
          <w:rFonts w:ascii="Times New Roman" w:hAnsi="Times New Roman" w:cs="Times New Roman"/>
          <w:sz w:val="18"/>
          <w:szCs w:val="18"/>
        </w:rPr>
        <w:t>Institu</w:t>
      </w:r>
      <w:r>
        <w:rPr>
          <w:rFonts w:ascii="Times New Roman" w:hAnsi="Times New Roman" w:cs="Times New Roman"/>
          <w:sz w:val="18"/>
          <w:szCs w:val="18"/>
        </w:rPr>
        <w:t>t</w:t>
      </w:r>
      <w:r w:rsidRPr="00B720C1">
        <w:rPr>
          <w:rFonts w:ascii="Times New Roman" w:hAnsi="Times New Roman" w:cs="Times New Roman"/>
          <w:sz w:val="18"/>
          <w:szCs w:val="18"/>
        </w:rPr>
        <w:t>e of Electronics, National Chiao Tung University, Hsinchu, Taiwa</w:t>
      </w:r>
      <w:r>
        <w:rPr>
          <w:rFonts w:ascii="Times New Roman" w:hAnsi="Times New Roman" w:cs="Times New Roman"/>
          <w:sz w:val="18"/>
          <w:szCs w:val="18"/>
        </w:rPr>
        <w:t>n</w:t>
      </w:r>
      <w:r w:rsidR="006853ED">
        <w:rPr>
          <w:rFonts w:ascii="Times New Roman" w:hAnsi="Times New Roman" w:cs="Times New Roman"/>
          <w:sz w:val="18"/>
          <w:szCs w:val="18"/>
        </w:rPr>
        <w:t>,</w:t>
      </w:r>
      <w:r w:rsidR="00271216">
        <w:rPr>
          <w:rFonts w:ascii="Times New Roman" w:hAnsi="Times New Roman" w:cs="Times New Roman"/>
          <w:sz w:val="18"/>
          <w:szCs w:val="18"/>
        </w:rPr>
        <w:t xml:space="preserve"> </w:t>
      </w:r>
      <w:r w:rsidR="00271216">
        <w:rPr>
          <w:rFonts w:ascii="Times New Roman" w:hAnsi="Times New Roman" w:cs="Times New Roman"/>
          <w:sz w:val="18"/>
          <w:szCs w:val="18"/>
          <w:vertAlign w:val="superscript"/>
        </w:rPr>
        <w:t>4</w:t>
      </w:r>
      <w:r w:rsidR="00564CC4" w:rsidRPr="00564CC4">
        <w:rPr>
          <w:rFonts w:ascii="Times New Roman" w:hAnsi="Times New Roman" w:cs="Times New Roman"/>
          <w:sz w:val="18"/>
          <w:szCs w:val="18"/>
        </w:rPr>
        <w:t>CEA, LETl, MlNA TEC, Grenoble, France</w:t>
      </w:r>
    </w:p>
    <w:p w14:paraId="03B8485D" w14:textId="1B8D4798" w:rsidR="00CF5C0C" w:rsidRPr="00A26A6D" w:rsidRDefault="00FF0375" w:rsidP="00CF5C0C">
      <w:pPr>
        <w:spacing w:after="60"/>
        <w:jc w:val="center"/>
        <w:rPr>
          <w:rFonts w:ascii="Times New Roman" w:hAnsi="Times New Roman" w:cs="Times New Roman"/>
          <w:sz w:val="18"/>
          <w:szCs w:val="18"/>
        </w:rPr>
        <w:sectPr w:rsidR="00CF5C0C" w:rsidRPr="00A26A6D" w:rsidSect="00EF07A2">
          <w:pgSz w:w="12240" w:h="15840"/>
          <w:pgMar w:top="562" w:right="1008" w:bottom="994" w:left="965" w:header="720" w:footer="720" w:gutter="0"/>
          <w:cols w:space="288"/>
          <w:docGrid w:linePitch="360"/>
        </w:sectPr>
      </w:pPr>
      <w:r>
        <w:rPr>
          <w:rFonts w:ascii="Times New Roman" w:hAnsi="Times New Roman" w:cs="Times New Roman"/>
          <w:sz w:val="18"/>
          <w:szCs w:val="18"/>
        </w:rPr>
        <w:t>E</w:t>
      </w:r>
      <w:r w:rsidR="00A92926">
        <w:rPr>
          <w:rFonts w:ascii="Times New Roman" w:hAnsi="Times New Roman" w:cs="Times New Roman"/>
          <w:sz w:val="18"/>
          <w:szCs w:val="18"/>
        </w:rPr>
        <w:t>-mail: binh@stanford</w:t>
      </w:r>
      <w:r w:rsidR="00CF5C0C">
        <w:rPr>
          <w:rFonts w:ascii="Times New Roman" w:hAnsi="Times New Roman" w:cs="Times New Roman"/>
          <w:sz w:val="18"/>
          <w:szCs w:val="18"/>
        </w:rPr>
        <w:t>.edu</w:t>
      </w:r>
    </w:p>
    <w:p w14:paraId="4FBCD719" w14:textId="245B66FC" w:rsidR="00CF5C0C" w:rsidRPr="007C2D87" w:rsidRDefault="00CF5C0C" w:rsidP="00C70926">
      <w:pPr>
        <w:ind w:firstLine="187"/>
        <w:jc w:val="both"/>
        <w:rPr>
          <w:rFonts w:ascii="Times New Roman" w:hAnsi="Times New Roman" w:cs="Times New Roman"/>
          <w:sz w:val="19"/>
          <w:szCs w:val="19"/>
        </w:rPr>
      </w:pPr>
      <w:r w:rsidRPr="007C2D87">
        <w:rPr>
          <w:rFonts w:ascii="Times New Roman" w:eastAsia="MS Mincho" w:hAnsi="Times New Roman" w:cs="Times New Roman"/>
          <w:b/>
          <w:iCs/>
          <w:sz w:val="19"/>
          <w:szCs w:val="19"/>
        </w:rPr>
        <w:t>Abstract</w:t>
      </w:r>
      <w:r w:rsidRPr="007C2D87">
        <w:rPr>
          <w:rFonts w:eastAsia="MS Mincho"/>
          <w:b/>
          <w:iCs/>
          <w:sz w:val="19"/>
          <w:szCs w:val="19"/>
        </w:rPr>
        <w:t xml:space="preserve"> </w:t>
      </w:r>
      <w:r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Pr="007C2D87">
        <w:rPr>
          <w:rFonts w:eastAsia="Times New Roman"/>
          <w:sz w:val="19"/>
          <w:szCs w:val="19"/>
        </w:rPr>
        <w:t xml:space="preserve"> </w:t>
      </w:r>
      <w:r w:rsidRPr="007C2D87">
        <w:rPr>
          <w:rFonts w:ascii="Times New Roman" w:hAnsi="Times New Roman" w:cs="Times New Roman"/>
          <w:sz w:val="19"/>
          <w:szCs w:val="19"/>
        </w:rPr>
        <w:t>3-bit</w:t>
      </w:r>
      <w:r>
        <w:rPr>
          <w:rFonts w:ascii="Times New Roman" w:hAnsi="Times New Roman" w:cs="Times New Roman"/>
          <w:sz w:val="19"/>
          <w:szCs w:val="19"/>
        </w:rPr>
        <w:t>-</w:t>
      </w:r>
      <w:r w:rsidRPr="007C2D87">
        <w:rPr>
          <w:rFonts w:ascii="Times New Roman" w:hAnsi="Times New Roman" w:cs="Times New Roman"/>
          <w:sz w:val="19"/>
          <w:szCs w:val="19"/>
        </w:rPr>
        <w:t>per</w:t>
      </w:r>
      <w:r>
        <w:rPr>
          <w:rFonts w:ascii="Times New Roman" w:hAnsi="Times New Roman" w:cs="Times New Roman"/>
          <w:sz w:val="19"/>
          <w:szCs w:val="19"/>
        </w:rPr>
        <w:t>-</w:t>
      </w:r>
      <w:r w:rsidRPr="007C2D87">
        <w:rPr>
          <w:rFonts w:ascii="Times New Roman" w:hAnsi="Times New Roman" w:cs="Times New Roman"/>
          <w:sz w:val="19"/>
          <w:szCs w:val="19"/>
        </w:rPr>
        <w:t>cell HfO</w:t>
      </w:r>
      <w:r w:rsidRPr="007C2D87">
        <w:rPr>
          <w:rFonts w:ascii="Times New Roman" w:hAnsi="Times New Roman" w:cs="Times New Roman"/>
          <w:sz w:val="19"/>
          <w:szCs w:val="19"/>
          <w:vertAlign w:val="subscript"/>
        </w:rPr>
        <w:t>2</w:t>
      </w:r>
      <w:r w:rsidRPr="007C2D87">
        <w:rPr>
          <w:rFonts w:ascii="Times New Roman" w:hAnsi="Times New Roman" w:cs="Times New Roman"/>
          <w:sz w:val="19"/>
          <w:szCs w:val="19"/>
        </w:rPr>
        <w:t xml:space="preserve">-based RRAM memory </w:t>
      </w:r>
      <w:r>
        <w:rPr>
          <w:rFonts w:ascii="Times New Roman" w:hAnsi="Times New Roman" w:cs="Times New Roman"/>
          <w:sz w:val="19"/>
          <w:szCs w:val="19"/>
        </w:rPr>
        <w:t>has been</w:t>
      </w:r>
      <w:r w:rsidRPr="007C2D87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recently </w:t>
      </w:r>
      <w:r w:rsidRPr="007C2D87">
        <w:rPr>
          <w:rFonts w:ascii="Times New Roman" w:hAnsi="Times New Roman" w:cs="Times New Roman"/>
          <w:sz w:val="19"/>
          <w:szCs w:val="19"/>
        </w:rPr>
        <w:t xml:space="preserve">demonstrated at the array level for the first time. </w:t>
      </w:r>
      <w:r>
        <w:rPr>
          <w:rFonts w:ascii="Times New Roman" w:hAnsi="Times New Roman" w:cs="Times New Roman"/>
          <w:sz w:val="19"/>
          <w:szCs w:val="19"/>
        </w:rPr>
        <w:t xml:space="preserve">Prior RRAM programming methods perform sub-optimally for array-level RRAM with 3 bits per cell. Here, we present </w:t>
      </w:r>
      <w:r w:rsidR="00E214A0">
        <w:rPr>
          <w:rFonts w:ascii="Times New Roman" w:hAnsi="Times New Roman" w:cs="Times New Roman"/>
          <w:sz w:val="19"/>
          <w:szCs w:val="19"/>
        </w:rPr>
        <w:t xml:space="preserve">the State-Dependent Coarse-Fine </w:t>
      </w:r>
      <w:r w:rsidR="0049559B">
        <w:rPr>
          <w:rFonts w:ascii="Times New Roman" w:hAnsi="Times New Roman" w:cs="Times New Roman"/>
          <w:sz w:val="19"/>
          <w:szCs w:val="19"/>
        </w:rPr>
        <w:t>Control (</w:t>
      </w:r>
      <w:r w:rsidR="00E214A0">
        <w:rPr>
          <w:rFonts w:ascii="Times New Roman" w:hAnsi="Times New Roman" w:cs="Times New Roman"/>
          <w:b/>
          <w:sz w:val="19"/>
          <w:szCs w:val="19"/>
        </w:rPr>
        <w:t>SDCF</w:t>
      </w:r>
      <w:r w:rsidR="00B178E1">
        <w:rPr>
          <w:rFonts w:ascii="Times New Roman" w:hAnsi="Times New Roman" w:cs="Times New Roman"/>
          <w:b/>
          <w:sz w:val="19"/>
          <w:szCs w:val="19"/>
        </w:rPr>
        <w:t>C</w:t>
      </w:r>
      <w:r w:rsidR="0049559B">
        <w:rPr>
          <w:rFonts w:ascii="Times New Roman" w:hAnsi="Times New Roman" w:cs="Times New Roman"/>
          <w:sz w:val="19"/>
          <w:szCs w:val="19"/>
        </w:rPr>
        <w:t>) method, a fast, accurate and energy-efficient programming algorithm for 3</w:t>
      </w:r>
      <w:ins w:id="1" w:author="Akash Levy" w:date="2019-12-25T19:31:00Z">
        <w:r w:rsidR="00291F7E">
          <w:rPr>
            <w:rFonts w:ascii="Times New Roman" w:hAnsi="Times New Roman" w:cs="Times New Roman"/>
            <w:sz w:val="19"/>
            <w:szCs w:val="19"/>
          </w:rPr>
          <w:t xml:space="preserve"> </w:t>
        </w:r>
      </w:ins>
      <w:r w:rsidR="0049559B">
        <w:rPr>
          <w:rFonts w:ascii="Times New Roman" w:hAnsi="Times New Roman" w:cs="Times New Roman"/>
          <w:sz w:val="19"/>
          <w:szCs w:val="19"/>
        </w:rPr>
        <w:t>bit</w:t>
      </w:r>
      <w:r w:rsidR="00A746D9">
        <w:rPr>
          <w:rFonts w:ascii="Times New Roman" w:hAnsi="Times New Roman" w:cs="Times New Roman"/>
          <w:sz w:val="19"/>
          <w:szCs w:val="19"/>
        </w:rPr>
        <w:t>s (or more bits)</w:t>
      </w:r>
      <w:r w:rsidR="0049559B">
        <w:rPr>
          <w:rFonts w:ascii="Times New Roman" w:hAnsi="Times New Roman" w:cs="Times New Roman"/>
          <w:sz w:val="19"/>
          <w:szCs w:val="19"/>
        </w:rPr>
        <w:t xml:space="preserve"> per cell</w:t>
      </w:r>
      <w:r w:rsidR="009E4A0F">
        <w:rPr>
          <w:rFonts w:ascii="Times New Roman" w:hAnsi="Times New Roman" w:cs="Times New Roman"/>
          <w:sz w:val="19"/>
          <w:szCs w:val="19"/>
        </w:rPr>
        <w:t xml:space="preserve"> at the array level</w:t>
      </w:r>
      <w:r w:rsidR="004D2F3F">
        <w:rPr>
          <w:rFonts w:ascii="Times New Roman" w:hAnsi="Times New Roman" w:cs="Times New Roman"/>
          <w:sz w:val="19"/>
          <w:szCs w:val="19"/>
        </w:rPr>
        <w:t>, constructed based on a combination of coarse and fine control</w:t>
      </w:r>
      <w:r w:rsidR="009E4A0F">
        <w:rPr>
          <w:rFonts w:ascii="Times New Roman" w:hAnsi="Times New Roman" w:cs="Times New Roman"/>
          <w:sz w:val="19"/>
          <w:szCs w:val="19"/>
        </w:rPr>
        <w:t xml:space="preserve"> that we have identified</w:t>
      </w:r>
      <w:r w:rsidR="00065C1A">
        <w:rPr>
          <w:rFonts w:ascii="Times New Roman" w:hAnsi="Times New Roman" w:cs="Times New Roman"/>
          <w:sz w:val="19"/>
          <w:szCs w:val="19"/>
        </w:rPr>
        <w:t xml:space="preserve"> specifically for RRAM</w:t>
      </w:r>
      <w:r w:rsidR="00D61F47">
        <w:rPr>
          <w:rFonts w:ascii="Times New Roman" w:hAnsi="Times New Roman" w:cs="Times New Roman"/>
          <w:sz w:val="19"/>
          <w:szCs w:val="19"/>
        </w:rPr>
        <w:t>,</w:t>
      </w:r>
      <w:r w:rsidR="009E4A0F">
        <w:rPr>
          <w:rFonts w:ascii="Times New Roman" w:hAnsi="Times New Roman" w:cs="Times New Roman"/>
          <w:sz w:val="19"/>
          <w:szCs w:val="19"/>
        </w:rPr>
        <w:t xml:space="preserve"> from a large amount of data collected on a 1Mbit 1T4R </w:t>
      </w:r>
      <w:r w:rsidR="009E4A0F" w:rsidRPr="007C2D87">
        <w:rPr>
          <w:rFonts w:ascii="Times New Roman" w:hAnsi="Times New Roman" w:cs="Times New Roman"/>
          <w:sz w:val="19"/>
          <w:szCs w:val="19"/>
        </w:rPr>
        <w:t>HfO</w:t>
      </w:r>
      <w:r w:rsidR="009E4A0F" w:rsidRPr="007C2D87">
        <w:rPr>
          <w:rFonts w:ascii="Times New Roman" w:hAnsi="Times New Roman" w:cs="Times New Roman"/>
          <w:sz w:val="19"/>
          <w:szCs w:val="19"/>
          <w:vertAlign w:val="subscript"/>
        </w:rPr>
        <w:t>2</w:t>
      </w:r>
      <w:r w:rsidR="009E4A0F" w:rsidRPr="007C2D87">
        <w:rPr>
          <w:rFonts w:ascii="Times New Roman" w:hAnsi="Times New Roman" w:cs="Times New Roman"/>
          <w:sz w:val="19"/>
          <w:szCs w:val="19"/>
        </w:rPr>
        <w:t xml:space="preserve">-based RRAM </w:t>
      </w:r>
      <w:r w:rsidR="009E4A0F">
        <w:rPr>
          <w:rFonts w:ascii="Times New Roman" w:hAnsi="Times New Roman" w:cs="Times New Roman"/>
          <w:sz w:val="19"/>
          <w:szCs w:val="19"/>
        </w:rPr>
        <w:t>array</w:t>
      </w:r>
      <w:r w:rsidR="009E4A0F" w:rsidRPr="007C2D87">
        <w:rPr>
          <w:rFonts w:ascii="Times New Roman" w:hAnsi="Times New Roman" w:cs="Times New Roman"/>
          <w:sz w:val="19"/>
          <w:szCs w:val="19"/>
        </w:rPr>
        <w:t xml:space="preserve">, using 130nm </w:t>
      </w:r>
      <w:r w:rsidR="009E4A0F">
        <w:rPr>
          <w:rFonts w:ascii="Times New Roman" w:hAnsi="Times New Roman" w:cs="Times New Roman"/>
          <w:sz w:val="19"/>
          <w:szCs w:val="19"/>
        </w:rPr>
        <w:t>CMOS process</w:t>
      </w:r>
      <w:r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We achieve </w:t>
      </w:r>
      <w:r w:rsidR="00406186">
        <w:rPr>
          <w:rFonts w:ascii="Times New Roman" w:hAnsi="Times New Roman" w:cs="Times New Roman"/>
          <w:sz w:val="19"/>
          <w:szCs w:val="19"/>
        </w:rPr>
        <w:t>80%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406186">
        <w:rPr>
          <w:rFonts w:ascii="Times New Roman" w:hAnsi="Times New Roman" w:cs="Times New Roman"/>
          <w:sz w:val="19"/>
          <w:szCs w:val="19"/>
        </w:rPr>
        <w:t xml:space="preserve">(for fresh) and 60% (for cycled devices) improvement </w:t>
      </w:r>
      <w:r>
        <w:rPr>
          <w:rFonts w:ascii="Times New Roman" w:hAnsi="Times New Roman" w:cs="Times New Roman"/>
          <w:sz w:val="19"/>
          <w:szCs w:val="19"/>
        </w:rPr>
        <w:t xml:space="preserve">over prior method in our apples-to-apples comparison (using </w:t>
      </w:r>
      <w:r w:rsidR="000F4227">
        <w:rPr>
          <w:rFonts w:ascii="Times New Roman" w:hAnsi="Times New Roman" w:cs="Times New Roman"/>
          <w:sz w:val="19"/>
          <w:szCs w:val="19"/>
        </w:rPr>
        <w:t>the same</w:t>
      </w:r>
      <w:r>
        <w:rPr>
          <w:rFonts w:ascii="Times New Roman" w:hAnsi="Times New Roman" w:cs="Times New Roman"/>
          <w:sz w:val="19"/>
          <w:szCs w:val="19"/>
        </w:rPr>
        <w:t xml:space="preserve"> resistance ranges</w:t>
      </w:r>
      <w:r w:rsidR="00256DDD">
        <w:rPr>
          <w:rFonts w:ascii="Times New Roman" w:hAnsi="Times New Roman" w:cs="Times New Roman"/>
          <w:sz w:val="19"/>
          <w:szCs w:val="19"/>
        </w:rPr>
        <w:t xml:space="preserve"> for </w:t>
      </w:r>
      <w:r w:rsidR="00D674F1">
        <w:rPr>
          <w:rFonts w:ascii="Times New Roman" w:hAnsi="Times New Roman" w:cs="Times New Roman"/>
          <w:sz w:val="19"/>
          <w:szCs w:val="19"/>
        </w:rPr>
        <w:t>8</w:t>
      </w:r>
      <w:r w:rsidR="00256DDD">
        <w:rPr>
          <w:rFonts w:ascii="Times New Roman" w:hAnsi="Times New Roman" w:cs="Times New Roman"/>
          <w:sz w:val="19"/>
          <w:szCs w:val="19"/>
        </w:rPr>
        <w:t xml:space="preserve"> states)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32BB4085" w14:textId="7B64F38A" w:rsidR="006B4790" w:rsidRPr="00A46720" w:rsidRDefault="00CF5C0C" w:rsidP="00A46720">
      <w:pPr>
        <w:pStyle w:val="ListParagraph"/>
        <w:ind w:left="0" w:firstLine="187"/>
        <w:jc w:val="both"/>
        <w:rPr>
          <w:rFonts w:ascii="Times New Roman" w:hAnsi="Times New Roman" w:cs="Times New Roman"/>
          <w:sz w:val="19"/>
          <w:szCs w:val="19"/>
        </w:rPr>
      </w:pPr>
      <w:r w:rsidRPr="007C2D87">
        <w:rPr>
          <w:rFonts w:ascii="Times New Roman" w:eastAsia="MS Mincho" w:hAnsi="Times New Roman" w:cs="Times New Roman"/>
          <w:b/>
          <w:iCs/>
          <w:sz w:val="19"/>
          <w:szCs w:val="19"/>
        </w:rPr>
        <w:t>Introduction</w:t>
      </w:r>
      <w:r w:rsidRPr="007C2D87">
        <w:rPr>
          <w:rFonts w:eastAsia="MS Mincho"/>
          <w:b/>
          <w:iCs/>
          <w:sz w:val="19"/>
          <w:szCs w:val="19"/>
        </w:rPr>
        <w:t xml:space="preserve"> </w:t>
      </w:r>
      <w:r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Pr="007C2D87">
        <w:rPr>
          <w:rFonts w:eastAsia="Times New Roman"/>
          <w:sz w:val="19"/>
          <w:szCs w:val="19"/>
        </w:rPr>
        <w:t xml:space="preserve"> </w:t>
      </w:r>
      <w:ins w:id="2" w:author="Akash Levy" w:date="2019-12-25T18:21:00Z">
        <w:r w:rsidR="00F23D8E">
          <w:rPr>
            <w:rFonts w:ascii="Times New Roman" w:hAnsi="Times New Roman" w:cs="Times New Roman"/>
            <w:sz w:val="19"/>
            <w:szCs w:val="19"/>
          </w:rPr>
          <w:t>Data storage in m</w:t>
        </w:r>
      </w:ins>
      <w:del w:id="3" w:author="Akash Levy" w:date="2019-12-25T18:21:00Z">
        <w:r w:rsidR="00FC46CB" w:rsidDel="00F23D8E">
          <w:rPr>
            <w:rFonts w:ascii="Times New Roman" w:hAnsi="Times New Roman" w:cs="Times New Roman"/>
            <w:sz w:val="19"/>
            <w:szCs w:val="19"/>
          </w:rPr>
          <w:delText>M</w:delText>
        </w:r>
      </w:del>
      <w:r w:rsidR="00FC46CB">
        <w:rPr>
          <w:rFonts w:ascii="Times New Roman" w:hAnsi="Times New Roman" w:cs="Times New Roman"/>
          <w:sz w:val="19"/>
          <w:szCs w:val="19"/>
        </w:rPr>
        <w:t xml:space="preserve">ulti-level </w:t>
      </w:r>
      <w:r w:rsidR="001403A4">
        <w:rPr>
          <w:rFonts w:ascii="Times New Roman" w:hAnsi="Times New Roman" w:cs="Times New Roman"/>
          <w:sz w:val="19"/>
          <w:szCs w:val="19"/>
        </w:rPr>
        <w:t>RRAM</w:t>
      </w:r>
      <w:r w:rsidR="004C05B9">
        <w:rPr>
          <w:rFonts w:ascii="Times New Roman" w:hAnsi="Times New Roman" w:cs="Times New Roman"/>
          <w:sz w:val="19"/>
          <w:szCs w:val="19"/>
        </w:rPr>
        <w:t xml:space="preserve"> </w:t>
      </w:r>
      <w:del w:id="4" w:author="Akash Levy" w:date="2019-12-25T18:20:00Z">
        <w:r w:rsidR="004C05B9" w:rsidDel="00F23D8E">
          <w:rPr>
            <w:rFonts w:ascii="Times New Roman" w:hAnsi="Times New Roman" w:cs="Times New Roman"/>
            <w:sz w:val="19"/>
            <w:szCs w:val="19"/>
          </w:rPr>
          <w:delText>memories</w:delText>
        </w:r>
        <w:r w:rsidR="00E93729" w:rsidDel="00F23D8E">
          <w:rPr>
            <w:rFonts w:ascii="Times New Roman" w:hAnsi="Times New Roman" w:cs="Times New Roman"/>
            <w:sz w:val="19"/>
            <w:szCs w:val="19"/>
          </w:rPr>
          <w:delText xml:space="preserve"> are</w:delText>
        </w:r>
      </w:del>
      <w:ins w:id="5" w:author="Akash Levy" w:date="2019-12-25T18:20:00Z">
        <w:r w:rsidR="00F23D8E">
          <w:rPr>
            <w:rFonts w:ascii="Times New Roman" w:hAnsi="Times New Roman" w:cs="Times New Roman"/>
            <w:sz w:val="19"/>
            <w:szCs w:val="19"/>
          </w:rPr>
          <w:t>is</w:t>
        </w:r>
      </w:ins>
      <w:r w:rsidR="00FC46CB">
        <w:rPr>
          <w:rFonts w:ascii="Times New Roman" w:hAnsi="Times New Roman" w:cs="Times New Roman"/>
          <w:sz w:val="19"/>
          <w:szCs w:val="19"/>
        </w:rPr>
        <w:t xml:space="preserve"> based</w:t>
      </w:r>
      <w:r w:rsidR="00E93729">
        <w:rPr>
          <w:rFonts w:ascii="Times New Roman" w:hAnsi="Times New Roman" w:cs="Times New Roman"/>
          <w:sz w:val="19"/>
          <w:szCs w:val="19"/>
        </w:rPr>
        <w:t xml:space="preserve"> on different cell </w:t>
      </w:r>
      <w:r w:rsidR="00FC46CB">
        <w:rPr>
          <w:rFonts w:ascii="Times New Roman" w:hAnsi="Times New Roman" w:cs="Times New Roman"/>
          <w:sz w:val="19"/>
          <w:szCs w:val="19"/>
        </w:rPr>
        <w:t>resistance values</w:t>
      </w:r>
      <w:r w:rsidRPr="007C2D87">
        <w:rPr>
          <w:rFonts w:ascii="Times New Roman" w:hAnsi="Times New Roman" w:cs="Times New Roman"/>
          <w:sz w:val="19"/>
          <w:szCs w:val="19"/>
        </w:rPr>
        <w:t xml:space="preserve">. </w:t>
      </w:r>
      <w:r w:rsidR="00076AFB">
        <w:rPr>
          <w:rFonts w:ascii="Times New Roman" w:hAnsi="Times New Roman" w:cs="Times New Roman"/>
          <w:sz w:val="19"/>
          <w:szCs w:val="19"/>
        </w:rPr>
        <w:t xml:space="preserve">For example, for 3 </w:t>
      </w:r>
      <w:r w:rsidRPr="007C2D87">
        <w:rPr>
          <w:rFonts w:ascii="Times New Roman" w:hAnsi="Times New Roman" w:cs="Times New Roman"/>
          <w:sz w:val="19"/>
          <w:szCs w:val="19"/>
        </w:rPr>
        <w:t>bit</w:t>
      </w:r>
      <w:r w:rsidR="00076AFB">
        <w:rPr>
          <w:rFonts w:ascii="Times New Roman" w:hAnsi="Times New Roman" w:cs="Times New Roman"/>
          <w:sz w:val="19"/>
          <w:szCs w:val="19"/>
        </w:rPr>
        <w:t>s</w:t>
      </w:r>
      <w:r>
        <w:rPr>
          <w:rFonts w:ascii="Times New Roman" w:hAnsi="Times New Roman" w:cs="Times New Roman"/>
          <w:sz w:val="19"/>
          <w:szCs w:val="19"/>
        </w:rPr>
        <w:t>-</w:t>
      </w:r>
      <w:r w:rsidRPr="007C2D87">
        <w:rPr>
          <w:rFonts w:ascii="Times New Roman" w:hAnsi="Times New Roman" w:cs="Times New Roman"/>
          <w:sz w:val="19"/>
          <w:szCs w:val="19"/>
        </w:rPr>
        <w:t>per</w:t>
      </w:r>
      <w:r>
        <w:rPr>
          <w:rFonts w:ascii="Times New Roman" w:hAnsi="Times New Roman" w:cs="Times New Roman"/>
          <w:sz w:val="19"/>
          <w:szCs w:val="19"/>
        </w:rPr>
        <w:t>-</w:t>
      </w:r>
      <w:r w:rsidRPr="007C2D87">
        <w:rPr>
          <w:rFonts w:ascii="Times New Roman" w:hAnsi="Times New Roman" w:cs="Times New Roman"/>
          <w:sz w:val="19"/>
          <w:szCs w:val="19"/>
        </w:rPr>
        <w:t>cell</w:t>
      </w:r>
      <w:r w:rsidR="00D84AED">
        <w:rPr>
          <w:rFonts w:ascii="Times New Roman" w:hAnsi="Times New Roman" w:cs="Times New Roman"/>
          <w:sz w:val="19"/>
          <w:szCs w:val="19"/>
        </w:rPr>
        <w:t xml:space="preserve"> </w:t>
      </w:r>
      <w:r w:rsidRPr="007C2D87">
        <w:rPr>
          <w:rFonts w:ascii="Times New Roman" w:hAnsi="Times New Roman" w:cs="Times New Roman"/>
          <w:sz w:val="19"/>
          <w:szCs w:val="19"/>
        </w:rPr>
        <w:t xml:space="preserve">memory, </w:t>
      </w:r>
      <w:r>
        <w:rPr>
          <w:rFonts w:ascii="Times New Roman" w:hAnsi="Times New Roman" w:cs="Times New Roman"/>
          <w:sz w:val="19"/>
          <w:szCs w:val="19"/>
        </w:rPr>
        <w:t xml:space="preserve">cell resistance </w:t>
      </w:r>
      <w:r w:rsidRPr="007C2D87">
        <w:rPr>
          <w:rFonts w:ascii="Times New Roman" w:hAnsi="Times New Roman" w:cs="Times New Roman"/>
          <w:sz w:val="19"/>
          <w:szCs w:val="19"/>
        </w:rPr>
        <w:t xml:space="preserve">values are distributed into 8 </w:t>
      </w:r>
      <w:r>
        <w:rPr>
          <w:rFonts w:ascii="Times New Roman" w:hAnsi="Times New Roman" w:cs="Times New Roman"/>
          <w:sz w:val="19"/>
          <w:szCs w:val="19"/>
        </w:rPr>
        <w:t>distinct</w:t>
      </w:r>
      <w:r w:rsidRPr="007C2D87">
        <w:rPr>
          <w:rFonts w:ascii="Times New Roman" w:hAnsi="Times New Roman" w:cs="Times New Roman"/>
          <w:sz w:val="19"/>
          <w:szCs w:val="19"/>
        </w:rPr>
        <w:t xml:space="preserve"> ranges</w:t>
      </w:r>
      <w:r>
        <w:rPr>
          <w:rFonts w:ascii="Times New Roman" w:hAnsi="Times New Roman" w:cs="Times New Roman"/>
          <w:sz w:val="19"/>
          <w:szCs w:val="19"/>
        </w:rPr>
        <w:t xml:space="preserve"> (</w:t>
      </w:r>
      <w:r w:rsidR="00076AFB">
        <w:rPr>
          <w:rFonts w:ascii="Times New Roman" w:hAnsi="Times New Roman" w:cs="Times New Roman"/>
          <w:sz w:val="19"/>
          <w:szCs w:val="19"/>
        </w:rPr>
        <w:t xml:space="preserve">or </w:t>
      </w:r>
      <w:r>
        <w:rPr>
          <w:rFonts w:ascii="Times New Roman" w:hAnsi="Times New Roman" w:cs="Times New Roman"/>
          <w:sz w:val="19"/>
          <w:szCs w:val="19"/>
        </w:rPr>
        <w:t>states)</w:t>
      </w:r>
      <w:r w:rsidR="001F2A2C">
        <w:rPr>
          <w:rFonts w:ascii="Times New Roman" w:hAnsi="Times New Roman" w:cs="Times New Roman"/>
          <w:sz w:val="19"/>
          <w:szCs w:val="19"/>
        </w:rPr>
        <w:t xml:space="preserve"> with gaps </w:t>
      </w:r>
      <w:del w:id="6" w:author="Akash Levy" w:date="2019-12-25T18:21:00Z">
        <w:r w:rsidR="001F2A2C" w:rsidDel="004F4C72">
          <w:rPr>
            <w:rFonts w:ascii="Times New Roman" w:hAnsi="Times New Roman" w:cs="Times New Roman"/>
            <w:sz w:val="19"/>
            <w:szCs w:val="19"/>
          </w:rPr>
          <w:delText xml:space="preserve">in </w:delText>
        </w:r>
      </w:del>
      <w:r w:rsidR="001F2A2C">
        <w:rPr>
          <w:rFonts w:ascii="Times New Roman" w:hAnsi="Times New Roman" w:cs="Times New Roman"/>
          <w:sz w:val="19"/>
          <w:szCs w:val="19"/>
        </w:rPr>
        <w:t>between for sensing margin</w:t>
      </w:r>
      <w:r w:rsidRPr="007C2D87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033595">
        <w:rPr>
          <w:rFonts w:ascii="Times New Roman" w:hAnsi="Times New Roman" w:cs="Times New Roman"/>
          <w:sz w:val="19"/>
          <w:szCs w:val="19"/>
        </w:rPr>
        <w:t xml:space="preserve">Compared to 1 </w:t>
      </w:r>
      <w:r w:rsidRPr="007C2D87">
        <w:rPr>
          <w:rFonts w:ascii="Times New Roman" w:hAnsi="Times New Roman" w:cs="Times New Roman"/>
          <w:sz w:val="19"/>
          <w:szCs w:val="19"/>
        </w:rPr>
        <w:t>bit</w:t>
      </w:r>
      <w:r>
        <w:rPr>
          <w:rFonts w:ascii="Times New Roman" w:hAnsi="Times New Roman" w:cs="Times New Roman"/>
          <w:sz w:val="19"/>
          <w:szCs w:val="19"/>
        </w:rPr>
        <w:t>-</w:t>
      </w:r>
      <w:r w:rsidRPr="007C2D87">
        <w:rPr>
          <w:rFonts w:ascii="Times New Roman" w:hAnsi="Times New Roman" w:cs="Times New Roman"/>
          <w:sz w:val="19"/>
          <w:szCs w:val="19"/>
        </w:rPr>
        <w:t>per</w:t>
      </w:r>
      <w:r>
        <w:rPr>
          <w:rFonts w:ascii="Times New Roman" w:hAnsi="Times New Roman" w:cs="Times New Roman"/>
          <w:sz w:val="19"/>
          <w:szCs w:val="19"/>
        </w:rPr>
        <w:t>-</w:t>
      </w:r>
      <w:r w:rsidRPr="007C2D87">
        <w:rPr>
          <w:rFonts w:ascii="Times New Roman" w:hAnsi="Times New Roman" w:cs="Times New Roman"/>
          <w:sz w:val="19"/>
          <w:szCs w:val="19"/>
        </w:rPr>
        <w:t>cell</w:t>
      </w:r>
      <w:r w:rsidR="007A33AA">
        <w:rPr>
          <w:rFonts w:ascii="Times New Roman" w:hAnsi="Times New Roman" w:cs="Times New Roman"/>
          <w:sz w:val="19"/>
          <w:szCs w:val="19"/>
        </w:rPr>
        <w:t xml:space="preserve"> </w:t>
      </w:r>
      <w:r w:rsidR="005D42E3">
        <w:rPr>
          <w:rFonts w:ascii="Times New Roman" w:hAnsi="Times New Roman" w:cs="Times New Roman"/>
          <w:sz w:val="19"/>
          <w:szCs w:val="19"/>
        </w:rPr>
        <w:t xml:space="preserve">memory </w:t>
      </w:r>
      <w:r w:rsidR="007A33AA">
        <w:rPr>
          <w:rFonts w:ascii="Times New Roman" w:hAnsi="Times New Roman" w:cs="Times New Roman"/>
          <w:sz w:val="19"/>
          <w:szCs w:val="19"/>
        </w:rPr>
        <w:t>(2 states)</w:t>
      </w:r>
      <w:r>
        <w:rPr>
          <w:rFonts w:ascii="Times New Roman" w:hAnsi="Times New Roman" w:cs="Times New Roman"/>
          <w:sz w:val="19"/>
          <w:szCs w:val="19"/>
        </w:rPr>
        <w:t xml:space="preserve">, </w:t>
      </w:r>
      <w:r w:rsidRPr="007C2D87">
        <w:rPr>
          <w:rFonts w:ascii="Times New Roman" w:hAnsi="Times New Roman" w:cs="Times New Roman"/>
          <w:sz w:val="19"/>
          <w:szCs w:val="19"/>
        </w:rPr>
        <w:t>program</w:t>
      </w:r>
      <w:r>
        <w:rPr>
          <w:rFonts w:ascii="Times New Roman" w:hAnsi="Times New Roman" w:cs="Times New Roman"/>
          <w:sz w:val="19"/>
          <w:szCs w:val="19"/>
        </w:rPr>
        <w:t xml:space="preserve">ming </w:t>
      </w:r>
      <w:r w:rsidRPr="007C2D87">
        <w:rPr>
          <w:rFonts w:ascii="Times New Roman" w:hAnsi="Times New Roman" w:cs="Times New Roman"/>
          <w:sz w:val="19"/>
          <w:szCs w:val="19"/>
        </w:rPr>
        <w:t xml:space="preserve">is </w:t>
      </w:r>
      <w:r>
        <w:rPr>
          <w:rFonts w:ascii="Times New Roman" w:hAnsi="Times New Roman" w:cs="Times New Roman"/>
          <w:sz w:val="19"/>
          <w:szCs w:val="19"/>
        </w:rPr>
        <w:t xml:space="preserve">more difficult, </w:t>
      </w:r>
      <w:r w:rsidRPr="007C2D87">
        <w:rPr>
          <w:rFonts w:ascii="Times New Roman" w:hAnsi="Times New Roman" w:cs="Times New Roman"/>
          <w:sz w:val="19"/>
          <w:szCs w:val="19"/>
        </w:rPr>
        <w:t xml:space="preserve">since </w:t>
      </w:r>
      <w:r w:rsidR="00156B58">
        <w:rPr>
          <w:rFonts w:ascii="Times New Roman" w:hAnsi="Times New Roman" w:cs="Times New Roman"/>
          <w:sz w:val="19"/>
          <w:szCs w:val="19"/>
        </w:rPr>
        <w:t>the ranges</w:t>
      </w:r>
      <w:r w:rsidRPr="007C2D87">
        <w:rPr>
          <w:rFonts w:ascii="Times New Roman" w:hAnsi="Times New Roman" w:cs="Times New Roman"/>
          <w:sz w:val="19"/>
          <w:szCs w:val="19"/>
        </w:rPr>
        <w:t xml:space="preserve"> and the gaps between </w:t>
      </w:r>
      <w:r>
        <w:rPr>
          <w:rFonts w:ascii="Times New Roman" w:hAnsi="Times New Roman" w:cs="Times New Roman"/>
          <w:sz w:val="19"/>
          <w:szCs w:val="19"/>
        </w:rPr>
        <w:t xml:space="preserve">8 resistance states </w:t>
      </w:r>
      <w:r w:rsidRPr="007C2D87">
        <w:rPr>
          <w:rFonts w:ascii="Times New Roman" w:hAnsi="Times New Roman" w:cs="Times New Roman"/>
          <w:sz w:val="19"/>
          <w:szCs w:val="19"/>
        </w:rPr>
        <w:t>are much smaller</w:t>
      </w:r>
      <w:r>
        <w:rPr>
          <w:rFonts w:ascii="Times New Roman" w:hAnsi="Times New Roman" w:cs="Times New Roman"/>
          <w:sz w:val="19"/>
          <w:szCs w:val="19"/>
        </w:rPr>
        <w:t xml:space="preserve">. The </w:t>
      </w:r>
      <w:r w:rsidRPr="00DC32B7">
        <w:rPr>
          <w:rFonts w:ascii="Times New Roman" w:hAnsi="Times New Roman" w:cs="Times New Roman"/>
          <w:sz w:val="19"/>
          <w:szCs w:val="19"/>
        </w:rPr>
        <w:t xml:space="preserve">conventional </w:t>
      </w:r>
      <w:r w:rsidRPr="00DC32B7">
        <w:rPr>
          <w:rFonts w:ascii="Times New Roman" w:hAnsi="Times New Roman" w:cs="Times New Roman"/>
          <w:iCs/>
          <w:sz w:val="19"/>
          <w:szCs w:val="19"/>
        </w:rPr>
        <w:t>incremental step pulse programming (ISPP)</w:t>
      </w:r>
      <w:r>
        <w:rPr>
          <w:rFonts w:ascii="Times New Roman" w:hAnsi="Times New Roman" w:cs="Times New Roman"/>
          <w:sz w:val="19"/>
          <w:szCs w:val="19"/>
        </w:rPr>
        <w:t xml:space="preserve"> method (Fig. 2a</w:t>
      </w:r>
      <w:r w:rsidR="00D41D48">
        <w:rPr>
          <w:rFonts w:ascii="Times New Roman" w:hAnsi="Times New Roman" w:cs="Times New Roman"/>
          <w:sz w:val="19"/>
          <w:szCs w:val="19"/>
        </w:rPr>
        <w:t>, discussed in [1]</w:t>
      </w:r>
      <w:r>
        <w:rPr>
          <w:rFonts w:ascii="Times New Roman" w:hAnsi="Times New Roman" w:cs="Times New Roman"/>
          <w:sz w:val="19"/>
          <w:szCs w:val="19"/>
        </w:rPr>
        <w:t>)</w:t>
      </w:r>
      <w:r w:rsidR="00A446BA">
        <w:rPr>
          <w:rFonts w:ascii="Times New Roman" w:hAnsi="Times New Roman" w:cs="Times New Roman"/>
          <w:sz w:val="19"/>
          <w:szCs w:val="19"/>
        </w:rPr>
        <w:t>,</w:t>
      </w:r>
      <w:r w:rsidR="00D41D48">
        <w:rPr>
          <w:rFonts w:ascii="Times New Roman" w:hAnsi="Times New Roman" w:cs="Times New Roman"/>
          <w:sz w:val="19"/>
          <w:szCs w:val="19"/>
        </w:rPr>
        <w:t xml:space="preserve"> in which the programming voltage is increased for each programming pulse until the cell</w:t>
      </w:r>
      <w:r w:rsidR="002C2DF4">
        <w:rPr>
          <w:rFonts w:ascii="Times New Roman" w:hAnsi="Times New Roman" w:cs="Times New Roman"/>
          <w:sz w:val="19"/>
          <w:szCs w:val="19"/>
        </w:rPr>
        <w:t>s pass</w:t>
      </w:r>
      <w:r w:rsidR="00D41D48">
        <w:rPr>
          <w:rFonts w:ascii="Times New Roman" w:hAnsi="Times New Roman" w:cs="Times New Roman"/>
          <w:sz w:val="19"/>
          <w:szCs w:val="19"/>
        </w:rPr>
        <w:t xml:space="preserve"> verify</w:t>
      </w:r>
      <w:r w:rsidR="00A446BA"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Times New Roman" w:hAnsi="Times New Roman" w:cs="Times New Roman"/>
          <w:sz w:val="19"/>
          <w:szCs w:val="19"/>
        </w:rPr>
        <w:t xml:space="preserve"> is slow and ineffective for 3 bits per cell, because to control 8 distributions accurately, the step size must be small.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Another method called </w:t>
      </w:r>
      <w:r w:rsidRPr="006255C4">
        <w:rPr>
          <w:rFonts w:ascii="Times New Roman" w:hAnsi="Times New Roman" w:cs="Times New Roman"/>
          <w:iCs/>
          <w:sz w:val="19"/>
          <w:szCs w:val="19"/>
        </w:rPr>
        <w:t>fixed pulse program-verify (FPPV)</w:t>
      </w:r>
      <w:r w:rsidRPr="006255C4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algorithm discussed in [1] and [2] (Fig. 2b) can achieve excellent speed, but the accuracy</w:t>
      </w:r>
      <w:ins w:id="7" w:author="Akash Levy" w:date="2019-12-25T18:22:00Z">
        <w:r w:rsidR="000C5366">
          <w:rPr>
            <w:rFonts w:ascii="Times New Roman" w:hAnsi="Times New Roman" w:cs="Times New Roman"/>
            <w:sz w:val="19"/>
            <w:szCs w:val="19"/>
          </w:rPr>
          <w:t xml:space="preserve"> attained</w:t>
        </w:r>
      </w:ins>
      <w:r>
        <w:rPr>
          <w:rFonts w:ascii="Times New Roman" w:hAnsi="Times New Roman" w:cs="Times New Roman"/>
          <w:sz w:val="19"/>
          <w:szCs w:val="19"/>
        </w:rPr>
        <w:t xml:space="preserve"> is inadequate for 3-bit-per-cell RRAM programming.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096A2E">
        <w:rPr>
          <w:rFonts w:ascii="Times New Roman" w:hAnsi="Times New Roman" w:cs="Times New Roman"/>
          <w:sz w:val="19"/>
          <w:szCs w:val="19"/>
        </w:rPr>
        <w:t>In this work, we demonstrate</w:t>
      </w:r>
      <w:r w:rsidR="003A2DDE">
        <w:rPr>
          <w:rFonts w:ascii="Times New Roman" w:hAnsi="Times New Roman" w:cs="Times New Roman"/>
          <w:sz w:val="19"/>
          <w:szCs w:val="19"/>
        </w:rPr>
        <w:t xml:space="preserve"> our</w:t>
      </w:r>
      <w:r>
        <w:rPr>
          <w:rFonts w:ascii="Times New Roman" w:hAnsi="Times New Roman" w:cs="Times New Roman"/>
          <w:sz w:val="19"/>
          <w:szCs w:val="19"/>
        </w:rPr>
        <w:t xml:space="preserve"> algorithm</w:t>
      </w:r>
      <w:r w:rsidR="006A768D">
        <w:rPr>
          <w:rFonts w:ascii="Times New Roman" w:hAnsi="Times New Roman" w:cs="Times New Roman"/>
          <w:sz w:val="19"/>
          <w:szCs w:val="19"/>
        </w:rPr>
        <w:t>, called State-Dependent Coarse-Fine Control (</w:t>
      </w:r>
      <w:r w:rsidR="006A768D" w:rsidRPr="002268B1">
        <w:rPr>
          <w:rFonts w:ascii="Times New Roman" w:hAnsi="Times New Roman" w:cs="Times New Roman"/>
          <w:sz w:val="19"/>
          <w:szCs w:val="19"/>
        </w:rPr>
        <w:t>SDCF</w:t>
      </w:r>
      <w:r w:rsidR="00B178E1" w:rsidRPr="002268B1">
        <w:rPr>
          <w:rFonts w:ascii="Times New Roman" w:hAnsi="Times New Roman" w:cs="Times New Roman"/>
          <w:sz w:val="19"/>
          <w:szCs w:val="19"/>
        </w:rPr>
        <w:t>C</w:t>
      </w:r>
      <w:r w:rsidR="003A2DDE">
        <w:rPr>
          <w:rFonts w:ascii="Times New Roman" w:hAnsi="Times New Roman" w:cs="Times New Roman"/>
          <w:sz w:val="19"/>
          <w:szCs w:val="19"/>
        </w:rPr>
        <w:t>)</w:t>
      </w:r>
      <w:r w:rsidR="000A139C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that can achieve tuning accuracy sufficient for 3-bit-per-cell RRAM without sacrificing programming speed, using a well-designed combination of</w:t>
      </w:r>
      <w:r w:rsidR="00C515D6">
        <w:rPr>
          <w:rFonts w:ascii="Times New Roman" w:hAnsi="Times New Roman" w:cs="Times New Roman"/>
          <w:sz w:val="19"/>
          <w:szCs w:val="19"/>
        </w:rPr>
        <w:t xml:space="preserve"> a</w:t>
      </w:r>
      <w:r w:rsidR="006F60FF">
        <w:rPr>
          <w:rFonts w:ascii="Times New Roman" w:hAnsi="Times New Roman" w:cs="Times New Roman"/>
          <w:sz w:val="19"/>
          <w:szCs w:val="19"/>
        </w:rPr>
        <w:t xml:space="preserve"> coarse resistance control</w:t>
      </w:r>
      <w:r w:rsidR="00C515D6">
        <w:rPr>
          <w:rFonts w:ascii="Times New Roman" w:hAnsi="Times New Roman" w:cs="Times New Roman"/>
          <w:sz w:val="19"/>
          <w:szCs w:val="19"/>
        </w:rPr>
        <w:t xml:space="preserve"> phase (fast speed) and a</w:t>
      </w:r>
      <w:r w:rsidR="006F60FF">
        <w:rPr>
          <w:rFonts w:ascii="Times New Roman" w:hAnsi="Times New Roman" w:cs="Times New Roman"/>
          <w:sz w:val="19"/>
          <w:szCs w:val="19"/>
        </w:rPr>
        <w:t xml:space="preserve"> fine resistance control</w:t>
      </w:r>
      <w:r w:rsidR="00C515D6">
        <w:rPr>
          <w:rFonts w:ascii="Times New Roman" w:hAnsi="Times New Roman" w:cs="Times New Roman"/>
          <w:sz w:val="19"/>
          <w:szCs w:val="19"/>
        </w:rPr>
        <w:t xml:space="preserve"> phase</w:t>
      </w:r>
      <w:r w:rsidR="006F60FF">
        <w:rPr>
          <w:rFonts w:ascii="Times New Roman" w:hAnsi="Times New Roman" w:cs="Times New Roman"/>
          <w:sz w:val="19"/>
          <w:szCs w:val="19"/>
        </w:rPr>
        <w:t xml:space="preserve"> (slow speed)</w:t>
      </w:r>
      <w:r w:rsidR="00530903">
        <w:rPr>
          <w:rFonts w:ascii="Times New Roman" w:hAnsi="Times New Roman" w:cs="Times New Roman"/>
          <w:sz w:val="19"/>
          <w:szCs w:val="19"/>
        </w:rPr>
        <w:t>. The algorithm is compared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530903">
        <w:rPr>
          <w:rFonts w:ascii="Times New Roman" w:hAnsi="Times New Roman" w:cs="Times New Roman"/>
          <w:sz w:val="19"/>
          <w:szCs w:val="19"/>
        </w:rPr>
        <w:t xml:space="preserve">to the popular FPPV </w:t>
      </w:r>
      <w:r w:rsidR="00D04872">
        <w:rPr>
          <w:rFonts w:ascii="Times New Roman" w:hAnsi="Times New Roman" w:cs="Times New Roman"/>
          <w:sz w:val="19"/>
          <w:szCs w:val="19"/>
        </w:rPr>
        <w:t>algorithm</w:t>
      </w:r>
      <w:r w:rsidR="007627F6">
        <w:rPr>
          <w:rFonts w:ascii="Times New Roman" w:hAnsi="Times New Roman" w:cs="Times New Roman"/>
          <w:sz w:val="19"/>
          <w:szCs w:val="19"/>
        </w:rPr>
        <w:t xml:space="preserve"> using data taken from a</w:t>
      </w:r>
      <w:r w:rsidR="00FD1D65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1Mb</w:t>
      </w:r>
      <w:r w:rsidR="00FD1D65">
        <w:rPr>
          <w:rFonts w:ascii="Times New Roman" w:hAnsi="Times New Roman" w:cs="Times New Roman"/>
          <w:sz w:val="19"/>
          <w:szCs w:val="19"/>
        </w:rPr>
        <w:t>it 1T4</w:t>
      </w:r>
      <w:r w:rsidRPr="007C2D87">
        <w:rPr>
          <w:rFonts w:ascii="Times New Roman" w:hAnsi="Times New Roman" w:cs="Times New Roman"/>
          <w:sz w:val="19"/>
          <w:szCs w:val="19"/>
        </w:rPr>
        <w:t>R HfO</w:t>
      </w:r>
      <w:r w:rsidRPr="007C2D87">
        <w:rPr>
          <w:rFonts w:ascii="Times New Roman" w:hAnsi="Times New Roman" w:cs="Times New Roman"/>
          <w:sz w:val="19"/>
          <w:szCs w:val="19"/>
          <w:vertAlign w:val="subscript"/>
        </w:rPr>
        <w:t>2</w:t>
      </w:r>
      <w:r w:rsidRPr="007C2D87">
        <w:rPr>
          <w:rFonts w:ascii="Times New Roman" w:hAnsi="Times New Roman" w:cs="Times New Roman"/>
          <w:sz w:val="19"/>
          <w:szCs w:val="19"/>
        </w:rPr>
        <w:t xml:space="preserve">-based RRAM </w:t>
      </w:r>
      <w:r>
        <w:rPr>
          <w:rFonts w:ascii="Times New Roman" w:hAnsi="Times New Roman" w:cs="Times New Roman"/>
          <w:sz w:val="19"/>
          <w:szCs w:val="19"/>
        </w:rPr>
        <w:t>array</w:t>
      </w:r>
      <w:r w:rsidRPr="007C2D87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fabricated in a</w:t>
      </w:r>
      <w:r w:rsidRPr="007C2D87">
        <w:rPr>
          <w:rFonts w:ascii="Times New Roman" w:hAnsi="Times New Roman" w:cs="Times New Roman"/>
          <w:sz w:val="19"/>
          <w:szCs w:val="19"/>
        </w:rPr>
        <w:t xml:space="preserve"> 130nm</w:t>
      </w:r>
      <w:r>
        <w:rPr>
          <w:rFonts w:ascii="Times New Roman" w:hAnsi="Times New Roman" w:cs="Times New Roman"/>
          <w:sz w:val="19"/>
          <w:szCs w:val="19"/>
        </w:rPr>
        <w:t xml:space="preserve"> CMOS</w:t>
      </w:r>
      <w:r w:rsidR="00FD1D65">
        <w:rPr>
          <w:rFonts w:ascii="Times New Roman" w:hAnsi="Times New Roman" w:cs="Times New Roman"/>
          <w:sz w:val="19"/>
          <w:szCs w:val="19"/>
        </w:rPr>
        <w:t xml:space="preserve"> process</w:t>
      </w:r>
      <w:r w:rsidR="00163B0B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A25D48">
        <w:rPr>
          <w:rFonts w:ascii="Times New Roman" w:hAnsi="Times New Roman" w:cs="Times New Roman"/>
          <w:sz w:val="19"/>
          <w:szCs w:val="19"/>
        </w:rPr>
        <w:t>T</w:t>
      </w:r>
      <w:r w:rsidR="00893861">
        <w:rPr>
          <w:rFonts w:ascii="Times New Roman" w:hAnsi="Times New Roman" w:cs="Times New Roman"/>
          <w:sz w:val="19"/>
          <w:szCs w:val="19"/>
        </w:rPr>
        <w:t>he cell schematic, technology used</w:t>
      </w:r>
      <w:r w:rsidR="0013389E">
        <w:rPr>
          <w:rFonts w:ascii="Times New Roman" w:hAnsi="Times New Roman" w:cs="Times New Roman"/>
          <w:sz w:val="19"/>
          <w:szCs w:val="19"/>
        </w:rPr>
        <w:t>,</w:t>
      </w:r>
      <w:r w:rsidR="00893861">
        <w:rPr>
          <w:rFonts w:ascii="Times New Roman" w:hAnsi="Times New Roman" w:cs="Times New Roman"/>
          <w:sz w:val="19"/>
          <w:szCs w:val="19"/>
        </w:rPr>
        <w:t xml:space="preserve"> and array architecture </w:t>
      </w:r>
      <w:r w:rsidR="00A25D48">
        <w:rPr>
          <w:rFonts w:ascii="Times New Roman" w:hAnsi="Times New Roman" w:cs="Times New Roman"/>
          <w:sz w:val="19"/>
          <w:szCs w:val="19"/>
        </w:rPr>
        <w:t xml:space="preserve">are </w:t>
      </w:r>
      <w:r w:rsidR="00893861">
        <w:rPr>
          <w:rFonts w:ascii="Times New Roman" w:hAnsi="Times New Roman" w:cs="Times New Roman"/>
          <w:sz w:val="19"/>
          <w:szCs w:val="19"/>
        </w:rPr>
        <w:t xml:space="preserve">shown in </w:t>
      </w:r>
      <w:r w:rsidR="00FD1D65">
        <w:rPr>
          <w:rFonts w:ascii="Times New Roman" w:hAnsi="Times New Roman" w:cs="Times New Roman"/>
          <w:sz w:val="19"/>
          <w:szCs w:val="19"/>
        </w:rPr>
        <w:t>Fig. 1 and Fig. 2</w:t>
      </w:r>
      <w:r w:rsidR="00893861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163B0B">
        <w:rPr>
          <w:rFonts w:ascii="Times New Roman" w:hAnsi="Times New Roman" w:cs="Times New Roman"/>
          <w:sz w:val="19"/>
          <w:szCs w:val="19"/>
        </w:rPr>
        <w:t xml:space="preserve">To facilitate an apples-to-apples comparison, </w:t>
      </w:r>
      <w:r w:rsidR="00E75352">
        <w:rPr>
          <w:rFonts w:ascii="Times New Roman" w:hAnsi="Times New Roman" w:cs="Times New Roman"/>
          <w:sz w:val="19"/>
          <w:szCs w:val="19"/>
        </w:rPr>
        <w:t>both SDCF</w:t>
      </w:r>
      <w:r w:rsidR="00B178E1">
        <w:rPr>
          <w:rFonts w:ascii="Times New Roman" w:hAnsi="Times New Roman" w:cs="Times New Roman"/>
          <w:sz w:val="19"/>
          <w:szCs w:val="19"/>
        </w:rPr>
        <w:t>C</w:t>
      </w:r>
      <w:r w:rsidR="00E75352">
        <w:rPr>
          <w:rFonts w:ascii="Times New Roman" w:hAnsi="Times New Roman" w:cs="Times New Roman"/>
          <w:sz w:val="19"/>
          <w:szCs w:val="19"/>
        </w:rPr>
        <w:t xml:space="preserve"> and FPPV use the same </w:t>
      </w:r>
      <w:r w:rsidR="00D63E83">
        <w:rPr>
          <w:rFonts w:ascii="Times New Roman" w:hAnsi="Times New Roman" w:cs="Times New Roman"/>
          <w:sz w:val="19"/>
          <w:szCs w:val="19"/>
        </w:rPr>
        <w:t>resis</w:t>
      </w:r>
      <w:r w:rsidR="00A46720">
        <w:rPr>
          <w:rFonts w:ascii="Times New Roman" w:hAnsi="Times New Roman" w:cs="Times New Roman"/>
          <w:sz w:val="19"/>
          <w:szCs w:val="19"/>
        </w:rPr>
        <w:t>tance ranges (</w:t>
      </w:r>
      <w:r w:rsidR="00D63E83">
        <w:rPr>
          <w:rFonts w:ascii="Times New Roman" w:hAnsi="Times New Roman" w:cs="Times New Roman"/>
          <w:sz w:val="19"/>
          <w:szCs w:val="19"/>
        </w:rPr>
        <w:t>Fig. 4), allocated based on the sigma-based allocation (SBA) techn</w:t>
      </w:r>
      <w:r w:rsidR="00251D18">
        <w:rPr>
          <w:rFonts w:ascii="Times New Roman" w:hAnsi="Times New Roman" w:cs="Times New Roman"/>
          <w:sz w:val="19"/>
          <w:szCs w:val="19"/>
        </w:rPr>
        <w:t xml:space="preserve">ique, </w:t>
      </w:r>
      <w:r w:rsidR="00D63E83">
        <w:rPr>
          <w:rFonts w:ascii="Times New Roman" w:hAnsi="Times New Roman" w:cs="Times New Roman"/>
          <w:sz w:val="19"/>
          <w:szCs w:val="19"/>
        </w:rPr>
        <w:t xml:space="preserve">where the resistance ranges </w:t>
      </w:r>
      <w:r w:rsidR="007419E1">
        <w:rPr>
          <w:rFonts w:ascii="Times New Roman" w:hAnsi="Times New Roman" w:cs="Times New Roman"/>
          <w:sz w:val="19"/>
          <w:szCs w:val="19"/>
        </w:rPr>
        <w:t>are not uniform, but proportional to</w:t>
      </w:r>
      <w:r w:rsidR="00D63E83">
        <w:rPr>
          <w:rFonts w:ascii="Times New Roman" w:hAnsi="Times New Roman" w:cs="Times New Roman"/>
          <w:sz w:val="19"/>
          <w:szCs w:val="19"/>
        </w:rPr>
        <w:t xml:space="preserve"> the standard devia</w:t>
      </w:r>
      <w:r w:rsidR="00251D18">
        <w:rPr>
          <w:rFonts w:ascii="Times New Roman" w:hAnsi="Times New Roman" w:cs="Times New Roman"/>
          <w:sz w:val="19"/>
          <w:szCs w:val="19"/>
        </w:rPr>
        <w:t>tion(s) of resistance values</w:t>
      </w:r>
      <w:r w:rsidR="00D63E83">
        <w:rPr>
          <w:rFonts w:ascii="Times New Roman" w:hAnsi="Times New Roman" w:cs="Times New Roman"/>
          <w:sz w:val="19"/>
          <w:szCs w:val="19"/>
        </w:rPr>
        <w:t xml:space="preserve"> [3].</w:t>
      </w:r>
    </w:p>
    <w:p w14:paraId="60DF94B3" w14:textId="6F1C4D10" w:rsidR="00010A1B" w:rsidRPr="00871945" w:rsidRDefault="00E214A0" w:rsidP="00B827D9">
      <w:pPr>
        <w:pStyle w:val="ListParagraph"/>
        <w:ind w:left="0" w:firstLine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MS Mincho" w:hAnsi="Times New Roman" w:cs="Times New Roman"/>
          <w:b/>
          <w:iCs/>
          <w:sz w:val="19"/>
          <w:szCs w:val="19"/>
        </w:rPr>
        <w:t xml:space="preserve">State-Dependent Coarse-Fine </w:t>
      </w:r>
      <w:r w:rsidR="00CD1882">
        <w:rPr>
          <w:rFonts w:ascii="Times New Roman" w:eastAsia="MS Mincho" w:hAnsi="Times New Roman" w:cs="Times New Roman"/>
          <w:b/>
          <w:iCs/>
          <w:sz w:val="19"/>
          <w:szCs w:val="19"/>
        </w:rPr>
        <w:t>Control</w:t>
      </w:r>
      <w:r w:rsidR="00CF5C0C">
        <w:rPr>
          <w:rFonts w:ascii="Times New Roman" w:eastAsia="MS Mincho" w:hAnsi="Times New Roman" w:cs="Times New Roman"/>
          <w:b/>
          <w:iCs/>
          <w:sz w:val="19"/>
          <w:szCs w:val="19"/>
        </w:rPr>
        <w:t xml:space="preserve"> Algorithm</w:t>
      </w:r>
      <w:r w:rsidR="00203CEF">
        <w:rPr>
          <w:rFonts w:ascii="Times New Roman" w:eastAsia="MS Mincho" w:hAnsi="Times New Roman" w:cs="Times New Roman"/>
          <w:b/>
          <w:iCs/>
          <w:sz w:val="19"/>
          <w:szCs w:val="19"/>
        </w:rPr>
        <w:t xml:space="preserve"> </w:t>
      </w:r>
      <w:r w:rsidR="00502872"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="00502872" w:rsidRPr="007C2D87">
        <w:rPr>
          <w:rFonts w:eastAsia="Times New Roman"/>
          <w:sz w:val="19"/>
          <w:szCs w:val="19"/>
        </w:rPr>
        <w:t xml:space="preserve"> </w:t>
      </w:r>
      <w:r w:rsidR="00CF5C0C">
        <w:rPr>
          <w:rFonts w:ascii="Times New Roman" w:hAnsi="Times New Roman" w:cs="Times New Roman"/>
          <w:sz w:val="19"/>
          <w:szCs w:val="19"/>
        </w:rPr>
        <w:t>First, all cells are brought to level 7 by performing a blanket RESET operation, then they are sequentially programmed to 7 other levels (0, 1, 2, 3, 4, 5, 6) or the</w:t>
      </w:r>
      <w:r w:rsidR="00B0560F">
        <w:rPr>
          <w:rFonts w:ascii="Times New Roman" w:hAnsi="Times New Roman" w:cs="Times New Roman"/>
          <w:sz w:val="19"/>
          <w:szCs w:val="19"/>
        </w:rPr>
        <w:t>y may stay at level 7 (Fig. 4</w:t>
      </w:r>
      <w:r w:rsidR="00103243">
        <w:rPr>
          <w:rFonts w:ascii="Times New Roman" w:hAnsi="Times New Roman" w:cs="Times New Roman"/>
          <w:sz w:val="19"/>
          <w:szCs w:val="19"/>
        </w:rPr>
        <w:t>)</w:t>
      </w:r>
      <w:r w:rsidR="00DD1396">
        <w:rPr>
          <w:rFonts w:ascii="Times New Roman" w:hAnsi="Times New Roman" w:cs="Times New Roman"/>
          <w:sz w:val="19"/>
          <w:szCs w:val="19"/>
        </w:rPr>
        <w:t xml:space="preserve">. To achieve fast and accurate programming operation, SDCFC </w:t>
      </w:r>
      <w:r w:rsidR="00244EA5">
        <w:rPr>
          <w:rFonts w:ascii="Times New Roman" w:hAnsi="Times New Roman" w:cs="Times New Roman"/>
          <w:sz w:val="19"/>
          <w:szCs w:val="19"/>
        </w:rPr>
        <w:t xml:space="preserve">first </w:t>
      </w:r>
      <w:r w:rsidR="00DD1396">
        <w:rPr>
          <w:rFonts w:ascii="Times New Roman" w:hAnsi="Times New Roman" w:cs="Times New Roman"/>
          <w:sz w:val="19"/>
          <w:szCs w:val="19"/>
        </w:rPr>
        <w:t>uses a coarse resistance</w:t>
      </w:r>
      <w:r w:rsidR="00BC3094">
        <w:rPr>
          <w:rFonts w:ascii="Times New Roman" w:hAnsi="Times New Roman" w:cs="Times New Roman"/>
          <w:sz w:val="19"/>
          <w:szCs w:val="19"/>
        </w:rPr>
        <w:t xml:space="preserve"> control phase</w:t>
      </w:r>
      <w:r w:rsidR="00DD1396">
        <w:rPr>
          <w:rFonts w:ascii="Times New Roman" w:hAnsi="Times New Roman" w:cs="Times New Roman"/>
          <w:sz w:val="19"/>
          <w:szCs w:val="19"/>
        </w:rPr>
        <w:t xml:space="preserve"> (fast speed), to bring the cell resistance close to the target, then it employs a fine resistance control operation</w:t>
      </w:r>
      <w:r w:rsidR="00BC3094">
        <w:rPr>
          <w:rFonts w:ascii="Times New Roman" w:hAnsi="Times New Roman" w:cs="Times New Roman"/>
          <w:sz w:val="19"/>
          <w:szCs w:val="19"/>
        </w:rPr>
        <w:t xml:space="preserve"> phase</w:t>
      </w:r>
      <w:r w:rsidR="00DD1396">
        <w:rPr>
          <w:rFonts w:ascii="Times New Roman" w:hAnsi="Times New Roman" w:cs="Times New Roman"/>
          <w:sz w:val="19"/>
          <w:szCs w:val="19"/>
        </w:rPr>
        <w:t xml:space="preserve"> (slow speed) to nudge </w:t>
      </w:r>
      <w:r w:rsidR="00244EA5">
        <w:rPr>
          <w:rFonts w:ascii="Times New Roman" w:hAnsi="Times New Roman" w:cs="Times New Roman"/>
          <w:sz w:val="19"/>
          <w:szCs w:val="19"/>
        </w:rPr>
        <w:t>the cell res</w:t>
      </w:r>
      <w:r w:rsidR="00736581">
        <w:rPr>
          <w:rFonts w:ascii="Times New Roman" w:hAnsi="Times New Roman" w:cs="Times New Roman"/>
          <w:sz w:val="19"/>
          <w:szCs w:val="19"/>
        </w:rPr>
        <w:t>istance into the int</w:t>
      </w:r>
      <w:r w:rsidR="004E1D27">
        <w:rPr>
          <w:rFonts w:ascii="Times New Roman" w:hAnsi="Times New Roman" w:cs="Times New Roman"/>
          <w:sz w:val="19"/>
          <w:szCs w:val="19"/>
        </w:rPr>
        <w:t>ended range, as shown in Fig. 5.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4E1D27">
        <w:rPr>
          <w:rFonts w:ascii="Times New Roman" w:hAnsi="Times New Roman" w:cs="Times New Roman"/>
          <w:sz w:val="19"/>
          <w:szCs w:val="19"/>
        </w:rPr>
        <w:t>W</w:t>
      </w:r>
      <w:r w:rsidR="00CF5C0C">
        <w:rPr>
          <w:rFonts w:ascii="Times New Roman" w:hAnsi="Times New Roman" w:cs="Times New Roman"/>
          <w:sz w:val="19"/>
          <w:szCs w:val="19"/>
        </w:rPr>
        <w:t xml:space="preserve">e propose </w:t>
      </w:r>
      <w:r w:rsidR="004E1D27">
        <w:rPr>
          <w:rFonts w:ascii="Times New Roman" w:hAnsi="Times New Roman" w:cs="Times New Roman"/>
          <w:sz w:val="19"/>
          <w:szCs w:val="19"/>
        </w:rPr>
        <w:t xml:space="preserve">two </w:t>
      </w:r>
      <w:r w:rsidR="00CF5C0C">
        <w:rPr>
          <w:rFonts w:ascii="Times New Roman" w:hAnsi="Times New Roman" w:cs="Times New Roman"/>
          <w:sz w:val="19"/>
          <w:szCs w:val="19"/>
        </w:rPr>
        <w:t>close-to-target detection levels called Rmm[n] and RMM[n], which respectively define upper and lower boundaries for switching from coarse to fine-grained resistance tuning</w:t>
      </w:r>
      <w:r w:rsidR="00E34B94">
        <w:rPr>
          <w:rFonts w:ascii="Times New Roman" w:hAnsi="Times New Roman" w:cs="Times New Roman"/>
          <w:sz w:val="19"/>
          <w:szCs w:val="19"/>
        </w:rPr>
        <w:t xml:space="preserve"> (Fig. 5</w:t>
      </w:r>
      <w:r w:rsidR="00CF5C0C">
        <w:rPr>
          <w:rFonts w:ascii="Times New Roman" w:hAnsi="Times New Roman" w:cs="Times New Roman"/>
          <w:sz w:val="19"/>
          <w:szCs w:val="19"/>
        </w:rPr>
        <w:t>)</w:t>
      </w:r>
      <w:r w:rsidR="005645F6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D05CAE">
        <w:rPr>
          <w:rFonts w:ascii="Times New Roman" w:hAnsi="Times New Roman" w:cs="Times New Roman"/>
          <w:sz w:val="19"/>
          <w:szCs w:val="19"/>
        </w:rPr>
        <w:t>The span between Rmm[n] and RMM[n] is called the coarse range for state n.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5645F6">
        <w:rPr>
          <w:rFonts w:ascii="Times New Roman" w:hAnsi="Times New Roman" w:cs="Times New Roman"/>
          <w:sz w:val="19"/>
          <w:szCs w:val="19"/>
        </w:rPr>
        <w:t xml:space="preserve">The </w:t>
      </w:r>
      <w:r w:rsidR="005645F6">
        <w:rPr>
          <w:rFonts w:ascii="Times New Roman" w:hAnsi="Times New Roman" w:cs="Times New Roman"/>
          <w:sz w:val="19"/>
          <w:szCs w:val="19"/>
        </w:rPr>
        <w:t>novelty here is that</w:t>
      </w:r>
      <w:r w:rsidR="00FF2B7A">
        <w:rPr>
          <w:rFonts w:ascii="Times New Roman" w:hAnsi="Times New Roman" w:cs="Times New Roman"/>
          <w:sz w:val="19"/>
          <w:szCs w:val="19"/>
        </w:rPr>
        <w:t xml:space="preserve"> the offsets from Rmm[n] and RMM[n] to Rm[n] and RM[n], respectively, are proportional to the </w:t>
      </w:r>
      <w:r w:rsidR="006257AF">
        <w:rPr>
          <w:rFonts w:ascii="Times New Roman" w:hAnsi="Times New Roman" w:cs="Times New Roman"/>
          <w:sz w:val="19"/>
          <w:szCs w:val="19"/>
        </w:rPr>
        <w:t>wid</w:t>
      </w:r>
      <w:r w:rsidR="002700AD">
        <w:rPr>
          <w:rFonts w:ascii="Times New Roman" w:hAnsi="Times New Roman" w:cs="Times New Roman"/>
          <w:sz w:val="19"/>
          <w:szCs w:val="19"/>
        </w:rPr>
        <w:t xml:space="preserve">th of the </w:t>
      </w:r>
      <w:r w:rsidR="00FF2B7A">
        <w:rPr>
          <w:rFonts w:ascii="Times New Roman" w:hAnsi="Times New Roman" w:cs="Times New Roman"/>
          <w:sz w:val="19"/>
          <w:szCs w:val="19"/>
        </w:rPr>
        <w:t xml:space="preserve">range </w:t>
      </w:r>
      <w:r w:rsidR="006257AF">
        <w:rPr>
          <w:rFonts w:ascii="Times New Roman" w:hAnsi="Times New Roman" w:cs="Times New Roman"/>
          <w:sz w:val="19"/>
          <w:szCs w:val="19"/>
        </w:rPr>
        <w:t xml:space="preserve">RM[n] – Rm[n] </w:t>
      </w:r>
      <w:r w:rsidR="00FF2B7A">
        <w:rPr>
          <w:rFonts w:ascii="Times New Roman" w:hAnsi="Times New Roman" w:cs="Times New Roman"/>
          <w:sz w:val="19"/>
          <w:szCs w:val="19"/>
        </w:rPr>
        <w:t>(hence state-dependent), and</w:t>
      </w:r>
      <w:r w:rsidR="00F33DDA">
        <w:rPr>
          <w:rFonts w:ascii="Times New Roman" w:hAnsi="Times New Roman" w:cs="Times New Roman"/>
          <w:sz w:val="19"/>
          <w:szCs w:val="19"/>
        </w:rPr>
        <w:t xml:space="preserve"> the detection levels are on bot</w:t>
      </w:r>
      <w:r w:rsidR="007D1A06">
        <w:rPr>
          <w:rFonts w:ascii="Times New Roman" w:hAnsi="Times New Roman" w:cs="Times New Roman"/>
          <w:sz w:val="19"/>
          <w:szCs w:val="19"/>
        </w:rPr>
        <w:t>h sides of the distributi</w:t>
      </w:r>
      <w:r w:rsidR="00FF2B7A">
        <w:rPr>
          <w:rFonts w:ascii="Times New Roman" w:hAnsi="Times New Roman" w:cs="Times New Roman"/>
          <w:sz w:val="19"/>
          <w:szCs w:val="19"/>
        </w:rPr>
        <w:t>on</w:t>
      </w:r>
      <w:r w:rsidR="00572278">
        <w:rPr>
          <w:rFonts w:ascii="Times New Roman" w:hAnsi="Times New Roman" w:cs="Times New Roman"/>
          <w:sz w:val="19"/>
          <w:szCs w:val="19"/>
        </w:rPr>
        <w:t xml:space="preserve"> (unlike NAND or NOR flash)</w:t>
      </w:r>
      <w:r w:rsidR="00944D0C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944D0C">
        <w:rPr>
          <w:rFonts w:ascii="Times New Roman" w:hAnsi="Times New Roman" w:cs="Times New Roman"/>
          <w:sz w:val="19"/>
          <w:szCs w:val="19"/>
        </w:rPr>
        <w:t>The question remains</w:t>
      </w:r>
      <w:r w:rsidR="00C11D15">
        <w:rPr>
          <w:rFonts w:ascii="Times New Roman" w:hAnsi="Times New Roman" w:cs="Times New Roman"/>
          <w:sz w:val="19"/>
          <w:szCs w:val="19"/>
        </w:rPr>
        <w:t>,</w:t>
      </w:r>
      <w:r w:rsidR="00944D0C">
        <w:rPr>
          <w:rFonts w:ascii="Times New Roman" w:hAnsi="Times New Roman" w:cs="Times New Roman"/>
          <w:sz w:val="19"/>
          <w:szCs w:val="19"/>
        </w:rPr>
        <w:t xml:space="preserve"> what and if there are control knobs s</w:t>
      </w:r>
      <w:r w:rsidR="00F81217">
        <w:rPr>
          <w:rFonts w:ascii="Times New Roman" w:hAnsi="Times New Roman" w:cs="Times New Roman"/>
          <w:sz w:val="19"/>
          <w:szCs w:val="19"/>
        </w:rPr>
        <w:t>pecifically for RRAM technology, that can provide coarse resistance control (fast speed) and fine resistance control (slow speed).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D454C4">
        <w:rPr>
          <w:rFonts w:ascii="Times New Roman" w:hAnsi="Times New Roman" w:cs="Times New Roman"/>
          <w:sz w:val="19"/>
          <w:szCs w:val="19"/>
        </w:rPr>
        <w:t xml:space="preserve">From </w:t>
      </w:r>
      <w:del w:id="8" w:author="Akash Levy" w:date="2019-12-25T18:26:00Z">
        <w:r w:rsidR="00D454C4" w:rsidDel="00EC297A">
          <w:rPr>
            <w:rFonts w:ascii="Times New Roman" w:hAnsi="Times New Roman" w:cs="Times New Roman"/>
            <w:sz w:val="19"/>
            <w:szCs w:val="19"/>
          </w:rPr>
          <w:delText xml:space="preserve">the </w:delText>
        </w:r>
      </w:del>
      <w:r w:rsidR="00D454C4">
        <w:rPr>
          <w:rFonts w:ascii="Times New Roman" w:hAnsi="Times New Roman" w:cs="Times New Roman"/>
          <w:sz w:val="19"/>
          <w:szCs w:val="19"/>
        </w:rPr>
        <w:t>m</w:t>
      </w:r>
      <w:r w:rsidR="00EF553B">
        <w:rPr>
          <w:rFonts w:ascii="Times New Roman" w:hAnsi="Times New Roman" w:cs="Times New Roman"/>
          <w:sz w:val="19"/>
          <w:szCs w:val="19"/>
        </w:rPr>
        <w:t>easured data</w:t>
      </w:r>
      <w:ins w:id="9" w:author="Akash Levy" w:date="2019-12-25T18:26:00Z">
        <w:r w:rsidR="00EC297A">
          <w:rPr>
            <w:rFonts w:ascii="Times New Roman" w:hAnsi="Times New Roman" w:cs="Times New Roman"/>
            <w:sz w:val="19"/>
            <w:szCs w:val="19"/>
          </w:rPr>
          <w:t xml:space="preserve"> (shown</w:t>
        </w:r>
      </w:ins>
      <w:r w:rsidR="00EF553B">
        <w:rPr>
          <w:rFonts w:ascii="Times New Roman" w:hAnsi="Times New Roman" w:cs="Times New Roman"/>
          <w:sz w:val="19"/>
          <w:szCs w:val="19"/>
        </w:rPr>
        <w:t xml:space="preserve"> in Fig. 6</w:t>
      </w:r>
      <w:ins w:id="10" w:author="Akash Levy" w:date="2019-12-25T18:26:00Z">
        <w:r w:rsidR="00EC297A">
          <w:rPr>
            <w:rFonts w:ascii="Times New Roman" w:hAnsi="Times New Roman" w:cs="Times New Roman"/>
            <w:sz w:val="19"/>
            <w:szCs w:val="19"/>
          </w:rPr>
          <w:t>)</w:t>
        </w:r>
      </w:ins>
      <w:r w:rsidR="00D454C4">
        <w:rPr>
          <w:rFonts w:ascii="Times New Roman" w:hAnsi="Times New Roman" w:cs="Times New Roman"/>
          <w:sz w:val="19"/>
          <w:szCs w:val="19"/>
        </w:rPr>
        <w:t xml:space="preserve"> we have identified </w:t>
      </w:r>
      <w:r w:rsidR="00E965A7">
        <w:rPr>
          <w:rFonts w:ascii="Times New Roman" w:hAnsi="Times New Roman" w:cs="Times New Roman"/>
          <w:sz w:val="19"/>
          <w:szCs w:val="19"/>
        </w:rPr>
        <w:t xml:space="preserve">that </w:t>
      </w:r>
      <w:r w:rsidR="00C7276B">
        <w:rPr>
          <w:rFonts w:ascii="Times New Roman" w:hAnsi="Times New Roman" w:cs="Times New Roman"/>
          <w:sz w:val="19"/>
          <w:szCs w:val="19"/>
        </w:rPr>
        <w:t>the wordline voltage</w:t>
      </w:r>
      <w:r w:rsidR="00D23FB7">
        <w:rPr>
          <w:rFonts w:ascii="Times New Roman" w:hAnsi="Times New Roman" w:cs="Times New Roman"/>
          <w:sz w:val="19"/>
          <w:szCs w:val="19"/>
        </w:rPr>
        <w:t xml:space="preserve"> VWL</w:t>
      </w:r>
      <w:r w:rsidR="00C7276B">
        <w:rPr>
          <w:rFonts w:ascii="Times New Roman" w:hAnsi="Times New Roman" w:cs="Times New Roman"/>
          <w:sz w:val="19"/>
          <w:szCs w:val="19"/>
        </w:rPr>
        <w:t xml:space="preserve"> (which is used to co</w:t>
      </w:r>
      <w:r w:rsidR="00E965A7">
        <w:rPr>
          <w:rFonts w:ascii="Times New Roman" w:hAnsi="Times New Roman" w:cs="Times New Roman"/>
          <w:sz w:val="19"/>
          <w:szCs w:val="19"/>
        </w:rPr>
        <w:t>ntrol the compliance current) is</w:t>
      </w:r>
      <w:r w:rsidR="00C7276B">
        <w:rPr>
          <w:rFonts w:ascii="Times New Roman" w:hAnsi="Times New Roman" w:cs="Times New Roman"/>
          <w:sz w:val="19"/>
          <w:szCs w:val="19"/>
        </w:rPr>
        <w:t xml:space="preserve"> the</w:t>
      </w:r>
      <w:r w:rsidR="00FF13EA">
        <w:rPr>
          <w:rFonts w:ascii="Times New Roman" w:hAnsi="Times New Roman" w:cs="Times New Roman"/>
          <w:sz w:val="19"/>
          <w:szCs w:val="19"/>
        </w:rPr>
        <w:t xml:space="preserve"> coarse resistance control knob</w:t>
      </w:r>
      <w:r w:rsidR="00C7276B">
        <w:rPr>
          <w:rFonts w:ascii="Times New Roman" w:hAnsi="Times New Roman" w:cs="Times New Roman"/>
          <w:sz w:val="19"/>
          <w:szCs w:val="19"/>
        </w:rPr>
        <w:t xml:space="preserve"> since the cell resistance</w:t>
      </w:r>
      <w:r w:rsidR="00FF13EA">
        <w:rPr>
          <w:rFonts w:ascii="Times New Roman" w:hAnsi="Times New Roman" w:cs="Times New Roman"/>
          <w:sz w:val="19"/>
          <w:szCs w:val="19"/>
        </w:rPr>
        <w:t xml:space="preserve"> </w:t>
      </w:r>
      <w:r w:rsidR="002D64E4">
        <w:rPr>
          <w:rFonts w:ascii="Times New Roman" w:hAnsi="Times New Roman" w:cs="Times New Roman"/>
          <w:sz w:val="19"/>
          <w:szCs w:val="19"/>
        </w:rPr>
        <w:t>change is very sensitive to the wordline voltage VWL</w:t>
      </w:r>
      <w:r w:rsidR="00FF13EA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FF13EA">
        <w:rPr>
          <w:rFonts w:ascii="Times New Roman" w:hAnsi="Times New Roman" w:cs="Times New Roman"/>
          <w:sz w:val="19"/>
          <w:szCs w:val="19"/>
        </w:rPr>
        <w:t>We have also identified</w:t>
      </w:r>
      <w:r w:rsidR="00E74C8D">
        <w:rPr>
          <w:rFonts w:ascii="Times New Roman" w:hAnsi="Times New Roman" w:cs="Times New Roman"/>
          <w:sz w:val="19"/>
          <w:szCs w:val="19"/>
        </w:rPr>
        <w:t xml:space="preserve"> that</w:t>
      </w:r>
      <w:r w:rsidR="00FF13EA">
        <w:rPr>
          <w:rFonts w:ascii="Times New Roman" w:hAnsi="Times New Roman" w:cs="Times New Roman"/>
          <w:sz w:val="19"/>
          <w:szCs w:val="19"/>
        </w:rPr>
        <w:t xml:space="preserve"> the source line voltage </w:t>
      </w:r>
      <w:r w:rsidR="0052216A">
        <w:rPr>
          <w:rFonts w:ascii="Times New Roman" w:hAnsi="Times New Roman" w:cs="Times New Roman"/>
          <w:sz w:val="19"/>
          <w:szCs w:val="19"/>
        </w:rPr>
        <w:t>VSL</w:t>
      </w:r>
      <w:r w:rsidR="00CC584B">
        <w:rPr>
          <w:rFonts w:ascii="Times New Roman" w:hAnsi="Times New Roman" w:cs="Times New Roman"/>
          <w:sz w:val="19"/>
          <w:szCs w:val="19"/>
        </w:rPr>
        <w:t xml:space="preserve"> </w:t>
      </w:r>
      <w:r w:rsidR="00FF13EA">
        <w:rPr>
          <w:rFonts w:ascii="Times New Roman" w:hAnsi="Times New Roman" w:cs="Times New Roman"/>
          <w:sz w:val="19"/>
          <w:szCs w:val="19"/>
        </w:rPr>
        <w:t xml:space="preserve">and </w:t>
      </w:r>
      <w:r w:rsidR="009047DB">
        <w:rPr>
          <w:rFonts w:ascii="Times New Roman" w:hAnsi="Times New Roman" w:cs="Times New Roman"/>
          <w:sz w:val="19"/>
          <w:szCs w:val="19"/>
        </w:rPr>
        <w:t xml:space="preserve">the </w:t>
      </w:r>
      <w:r w:rsidR="00FF13EA">
        <w:rPr>
          <w:rFonts w:ascii="Times New Roman" w:hAnsi="Times New Roman" w:cs="Times New Roman"/>
          <w:sz w:val="19"/>
          <w:szCs w:val="19"/>
        </w:rPr>
        <w:t xml:space="preserve">bitline voltage </w:t>
      </w:r>
      <w:r w:rsidR="0052216A">
        <w:rPr>
          <w:rFonts w:ascii="Times New Roman" w:hAnsi="Times New Roman" w:cs="Times New Roman"/>
          <w:sz w:val="19"/>
          <w:szCs w:val="19"/>
        </w:rPr>
        <w:t>VBL</w:t>
      </w:r>
      <w:r w:rsidR="00CC584B">
        <w:rPr>
          <w:rFonts w:ascii="Times New Roman" w:hAnsi="Times New Roman" w:cs="Times New Roman"/>
          <w:sz w:val="19"/>
          <w:szCs w:val="19"/>
        </w:rPr>
        <w:t xml:space="preserve"> </w:t>
      </w:r>
      <w:r w:rsidR="00FF13EA">
        <w:rPr>
          <w:rFonts w:ascii="Times New Roman" w:hAnsi="Times New Roman" w:cs="Times New Roman"/>
          <w:sz w:val="19"/>
          <w:szCs w:val="19"/>
        </w:rPr>
        <w:t>are the fine resistance control knob</w:t>
      </w:r>
      <w:r w:rsidR="002D64E4">
        <w:rPr>
          <w:rFonts w:ascii="Times New Roman" w:hAnsi="Times New Roman" w:cs="Times New Roman"/>
          <w:sz w:val="19"/>
          <w:szCs w:val="19"/>
        </w:rPr>
        <w:t xml:space="preserve">s, since the </w:t>
      </w:r>
      <w:r w:rsidR="00D17A5E">
        <w:rPr>
          <w:rFonts w:ascii="Times New Roman" w:hAnsi="Times New Roman" w:cs="Times New Roman"/>
          <w:sz w:val="19"/>
          <w:szCs w:val="19"/>
        </w:rPr>
        <w:t xml:space="preserve">cell resistance </w:t>
      </w:r>
      <w:r w:rsidR="002D64E4">
        <w:rPr>
          <w:rFonts w:ascii="Times New Roman" w:hAnsi="Times New Roman" w:cs="Times New Roman"/>
          <w:sz w:val="19"/>
          <w:szCs w:val="19"/>
        </w:rPr>
        <w:t xml:space="preserve">change </w:t>
      </w:r>
      <w:r w:rsidR="00D17A5E">
        <w:rPr>
          <w:rFonts w:ascii="Times New Roman" w:hAnsi="Times New Roman" w:cs="Times New Roman"/>
          <w:sz w:val="19"/>
          <w:szCs w:val="19"/>
        </w:rPr>
        <w:t xml:space="preserve">is a weak function of </w:t>
      </w:r>
      <w:r w:rsidR="001C1062">
        <w:rPr>
          <w:rFonts w:ascii="Times New Roman" w:hAnsi="Times New Roman" w:cs="Times New Roman"/>
          <w:sz w:val="19"/>
          <w:szCs w:val="19"/>
        </w:rPr>
        <w:t>VB</w:t>
      </w:r>
      <w:r w:rsidR="00D23FB7">
        <w:rPr>
          <w:rFonts w:ascii="Times New Roman" w:hAnsi="Times New Roman" w:cs="Times New Roman"/>
          <w:sz w:val="19"/>
          <w:szCs w:val="19"/>
        </w:rPr>
        <w:t>L</w:t>
      </w:r>
      <w:r w:rsidR="00D17A5E">
        <w:rPr>
          <w:rFonts w:ascii="Times New Roman" w:hAnsi="Times New Roman" w:cs="Times New Roman"/>
          <w:sz w:val="19"/>
          <w:szCs w:val="19"/>
        </w:rPr>
        <w:t xml:space="preserve"> and </w:t>
      </w:r>
      <w:r w:rsidR="001C1062">
        <w:rPr>
          <w:rFonts w:ascii="Times New Roman" w:hAnsi="Times New Roman" w:cs="Times New Roman"/>
          <w:sz w:val="19"/>
          <w:szCs w:val="19"/>
        </w:rPr>
        <w:t>VS</w:t>
      </w:r>
      <w:r w:rsidR="00D23FB7">
        <w:rPr>
          <w:rFonts w:ascii="Times New Roman" w:hAnsi="Times New Roman" w:cs="Times New Roman"/>
          <w:sz w:val="19"/>
          <w:szCs w:val="19"/>
        </w:rPr>
        <w:t>L</w:t>
      </w:r>
      <w:r w:rsidR="00D17A5E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E5742A">
        <w:rPr>
          <w:rFonts w:ascii="Times New Roman" w:hAnsi="Times New Roman" w:cs="Times New Roman"/>
          <w:sz w:val="19"/>
          <w:szCs w:val="19"/>
        </w:rPr>
        <w:t xml:space="preserve">Leveraging these RRAM-specific control knobs, SDCFC </w:t>
      </w:r>
      <w:r w:rsidR="00B15EE2">
        <w:rPr>
          <w:rFonts w:ascii="Times New Roman" w:hAnsi="Times New Roman" w:cs="Times New Roman"/>
          <w:sz w:val="19"/>
          <w:szCs w:val="19"/>
        </w:rPr>
        <w:t xml:space="preserve">realizes the coarse resistance control phase by </w:t>
      </w:r>
      <w:r w:rsidR="00804717">
        <w:rPr>
          <w:rFonts w:ascii="Times New Roman" w:hAnsi="Times New Roman" w:cs="Times New Roman"/>
          <w:sz w:val="19"/>
          <w:szCs w:val="19"/>
        </w:rPr>
        <w:t xml:space="preserve">applying a </w:t>
      </w:r>
      <w:r w:rsidR="00804717" w:rsidRPr="00804717">
        <w:rPr>
          <w:rFonts w:ascii="Times New Roman" w:hAnsi="Times New Roman" w:cs="Times New Roman"/>
          <w:i/>
          <w:sz w:val="19"/>
          <w:szCs w:val="19"/>
        </w:rPr>
        <w:t>state-dependent</w:t>
      </w:r>
      <w:r w:rsidR="00804717">
        <w:rPr>
          <w:rFonts w:ascii="Times New Roman" w:hAnsi="Times New Roman" w:cs="Times New Roman"/>
          <w:sz w:val="19"/>
          <w:szCs w:val="19"/>
        </w:rPr>
        <w:t xml:space="preserve"> SET pulse </w:t>
      </w:r>
      <w:r w:rsidR="00F152A7">
        <w:rPr>
          <w:rFonts w:ascii="Times New Roman" w:hAnsi="Times New Roman" w:cs="Times New Roman"/>
          <w:sz w:val="19"/>
          <w:szCs w:val="19"/>
        </w:rPr>
        <w:t>(with VWL and VBL</w:t>
      </w:r>
      <w:r w:rsidR="00804717">
        <w:rPr>
          <w:rFonts w:ascii="Times New Roman" w:hAnsi="Times New Roman" w:cs="Times New Roman"/>
          <w:sz w:val="19"/>
          <w:szCs w:val="19"/>
        </w:rPr>
        <w:t xml:space="preserve"> specified in Table 1</w:t>
      </w:r>
      <w:r w:rsidR="00C640FD">
        <w:rPr>
          <w:rFonts w:ascii="Times New Roman" w:hAnsi="Times New Roman" w:cs="Times New Roman"/>
          <w:sz w:val="19"/>
          <w:szCs w:val="19"/>
        </w:rPr>
        <w:t>. Note that VBL is used in addition to VWL for position the cell resistance more accurately</w:t>
      </w:r>
      <w:r w:rsidR="00804717">
        <w:rPr>
          <w:rFonts w:ascii="Times New Roman" w:hAnsi="Times New Roman" w:cs="Times New Roman"/>
          <w:sz w:val="19"/>
          <w:szCs w:val="19"/>
        </w:rPr>
        <w:t>).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804717">
        <w:rPr>
          <w:rFonts w:ascii="Times New Roman" w:hAnsi="Times New Roman" w:cs="Times New Roman"/>
          <w:sz w:val="19"/>
          <w:szCs w:val="19"/>
        </w:rPr>
        <w:t>If this pulse fails to bring the cell resistance into the coarse range,</w:t>
      </w:r>
      <w:r w:rsidR="003D7AE1">
        <w:rPr>
          <w:rFonts w:ascii="Times New Roman" w:hAnsi="Times New Roman" w:cs="Times New Roman"/>
          <w:sz w:val="19"/>
          <w:szCs w:val="19"/>
        </w:rPr>
        <w:t xml:space="preserve"> it will be RESET (by a coarse RESET pulse) back to state 7, and another state-dependent</w:t>
      </w:r>
      <w:r w:rsidR="00B827D9">
        <w:rPr>
          <w:rFonts w:ascii="Times New Roman" w:hAnsi="Times New Roman" w:cs="Times New Roman"/>
          <w:sz w:val="19"/>
          <w:szCs w:val="19"/>
        </w:rPr>
        <w:t xml:space="preserve"> SET pulse is applied</w:t>
      </w:r>
      <w:r w:rsidR="004002D6">
        <w:rPr>
          <w:rFonts w:ascii="Times New Roman" w:hAnsi="Times New Roman" w:cs="Times New Roman"/>
          <w:sz w:val="19"/>
          <w:szCs w:val="19"/>
        </w:rPr>
        <w:t>,</w:t>
      </w:r>
      <w:r w:rsidR="00B827D9">
        <w:rPr>
          <w:rFonts w:ascii="Times New Roman" w:hAnsi="Times New Roman" w:cs="Times New Roman"/>
          <w:sz w:val="19"/>
          <w:szCs w:val="19"/>
        </w:rPr>
        <w:t xml:space="preserve"> and so on</w:t>
      </w:r>
      <w:r w:rsidR="0024471C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F82E76">
        <w:rPr>
          <w:rFonts w:ascii="Times New Roman" w:hAnsi="Times New Roman" w:cs="Times New Roman"/>
          <w:sz w:val="19"/>
          <w:szCs w:val="19"/>
        </w:rPr>
        <w:t xml:space="preserve">Similarly, </w:t>
      </w:r>
      <w:r w:rsidR="00A1006C">
        <w:rPr>
          <w:rFonts w:ascii="Times New Roman" w:hAnsi="Times New Roman" w:cs="Times New Roman"/>
          <w:sz w:val="19"/>
          <w:szCs w:val="19"/>
        </w:rPr>
        <w:t xml:space="preserve">SDCFC realizes the fine resistance control phase </w:t>
      </w:r>
      <w:r w:rsidR="000363EA">
        <w:rPr>
          <w:rFonts w:ascii="Times New Roman" w:hAnsi="Times New Roman" w:cs="Times New Roman"/>
          <w:sz w:val="19"/>
          <w:szCs w:val="19"/>
        </w:rPr>
        <w:t>(after the cell resistance has been brought into the coarse range</w:t>
      </w:r>
      <w:r w:rsidR="004002D6">
        <w:rPr>
          <w:rFonts w:ascii="Times New Roman" w:hAnsi="Times New Roman" w:cs="Times New Roman"/>
          <w:sz w:val="19"/>
          <w:szCs w:val="19"/>
        </w:rPr>
        <w:t>)</w:t>
      </w:r>
      <w:r w:rsidR="000363EA">
        <w:rPr>
          <w:rFonts w:ascii="Times New Roman" w:hAnsi="Times New Roman" w:cs="Times New Roman"/>
          <w:sz w:val="19"/>
          <w:szCs w:val="19"/>
        </w:rPr>
        <w:t xml:space="preserve"> </w:t>
      </w:r>
      <w:r w:rsidR="00A1006C">
        <w:rPr>
          <w:rFonts w:ascii="Times New Roman" w:hAnsi="Times New Roman" w:cs="Times New Roman"/>
          <w:sz w:val="19"/>
          <w:szCs w:val="19"/>
        </w:rPr>
        <w:t xml:space="preserve">by stepping up the bitline voltage VBL (for fine SET) or the source line voltage VSL (for fine RESET), as </w:t>
      </w:r>
      <w:r w:rsidR="009C161B">
        <w:rPr>
          <w:rFonts w:ascii="Times New Roman" w:hAnsi="Times New Roman" w:cs="Times New Roman"/>
          <w:sz w:val="19"/>
          <w:szCs w:val="19"/>
        </w:rPr>
        <w:t>the cell resistance change is less sensitive to VBL or VSL</w:t>
      </w:r>
      <w:r w:rsidR="00A1006C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360C18">
        <w:rPr>
          <w:rFonts w:ascii="Times New Roman" w:hAnsi="Times New Roman" w:cs="Times New Roman"/>
          <w:sz w:val="19"/>
          <w:szCs w:val="19"/>
        </w:rPr>
        <w:t xml:space="preserve">Note that the step sizes for VBL and VSL are state-dependent because the offsets between Rmm[n] and RMM[n] to Rm[n] and RM[n] are </w:t>
      </w:r>
      <w:r w:rsidR="00CB36F4">
        <w:rPr>
          <w:rFonts w:ascii="Times New Roman" w:hAnsi="Times New Roman" w:cs="Times New Roman"/>
          <w:sz w:val="19"/>
          <w:szCs w:val="19"/>
        </w:rPr>
        <w:t xml:space="preserve">also </w:t>
      </w:r>
      <w:r w:rsidR="00360C18">
        <w:rPr>
          <w:rFonts w:ascii="Times New Roman" w:hAnsi="Times New Roman" w:cs="Times New Roman"/>
          <w:sz w:val="19"/>
          <w:szCs w:val="19"/>
        </w:rPr>
        <w:t>state-dependent</w:t>
      </w:r>
      <w:r w:rsidR="005D3550">
        <w:rPr>
          <w:rFonts w:ascii="Times New Roman" w:hAnsi="Times New Roman" w:cs="Times New Roman"/>
          <w:sz w:val="19"/>
          <w:szCs w:val="19"/>
        </w:rPr>
        <w:t xml:space="preserve"> (Table 1)</w:t>
      </w:r>
      <w:r w:rsidR="00360C18">
        <w:rPr>
          <w:rFonts w:ascii="Times New Roman" w:hAnsi="Times New Roman" w:cs="Times New Roman"/>
          <w:sz w:val="19"/>
          <w:szCs w:val="19"/>
        </w:rPr>
        <w:t xml:space="preserve">. </w:t>
      </w:r>
      <w:r w:rsidR="00871945">
        <w:rPr>
          <w:rFonts w:ascii="Times New Roman" w:hAnsi="Times New Roman" w:cs="Times New Roman"/>
          <w:sz w:val="19"/>
          <w:szCs w:val="19"/>
        </w:rPr>
        <w:t>The complete SDCFC a</w:t>
      </w:r>
      <w:bookmarkStart w:id="11" w:name="_GoBack"/>
      <w:bookmarkEnd w:id="11"/>
      <w:r w:rsidR="00871945">
        <w:rPr>
          <w:rFonts w:ascii="Times New Roman" w:hAnsi="Times New Roman" w:cs="Times New Roman"/>
          <w:sz w:val="19"/>
          <w:szCs w:val="19"/>
        </w:rPr>
        <w:t>lgorithm is shown in Fig. 7.</w:t>
      </w:r>
    </w:p>
    <w:p w14:paraId="6D403736" w14:textId="383E79F5" w:rsidR="00D256A3" w:rsidRPr="007C2D87" w:rsidRDefault="00CF5C0C" w:rsidP="00F35C82">
      <w:pPr>
        <w:pStyle w:val="ListParagraph"/>
        <w:ind w:left="0" w:firstLine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MS Mincho" w:hAnsi="Times New Roman" w:cs="Times New Roman"/>
          <w:b/>
          <w:iCs/>
          <w:sz w:val="19"/>
          <w:szCs w:val="19"/>
        </w:rPr>
        <w:t>Results</w:t>
      </w:r>
      <w:r w:rsidRPr="007C2D87">
        <w:rPr>
          <w:rFonts w:eastAsia="MS Mincho"/>
          <w:b/>
          <w:iCs/>
          <w:sz w:val="19"/>
          <w:szCs w:val="19"/>
        </w:rPr>
        <w:t xml:space="preserve"> </w:t>
      </w:r>
      <w:r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Pr="007C2D87">
        <w:rPr>
          <w:rFonts w:eastAsia="Times New Roman"/>
          <w:sz w:val="19"/>
          <w:szCs w:val="19"/>
        </w:rPr>
        <w:t xml:space="preserve"> </w:t>
      </w:r>
      <w:r w:rsidR="00A4051D">
        <w:rPr>
          <w:rFonts w:ascii="Times New Roman" w:hAnsi="Times New Roman" w:cs="Times New Roman"/>
          <w:sz w:val="19"/>
          <w:szCs w:val="19"/>
        </w:rPr>
        <w:t>Table 2</w:t>
      </w:r>
      <w:r w:rsidR="003C4628">
        <w:rPr>
          <w:rFonts w:ascii="Times New Roman" w:hAnsi="Times New Roman" w:cs="Times New Roman"/>
          <w:sz w:val="19"/>
          <w:szCs w:val="19"/>
        </w:rPr>
        <w:t xml:space="preserve"> shows the </w:t>
      </w:r>
      <w:r>
        <w:rPr>
          <w:rFonts w:ascii="Times New Roman" w:hAnsi="Times New Roman" w:cs="Times New Roman"/>
          <w:sz w:val="19"/>
          <w:szCs w:val="19"/>
        </w:rPr>
        <w:t>programming s</w:t>
      </w:r>
      <w:r w:rsidR="00F929EE">
        <w:rPr>
          <w:rFonts w:ascii="Times New Roman" w:hAnsi="Times New Roman" w:cs="Times New Roman"/>
          <w:sz w:val="19"/>
          <w:szCs w:val="19"/>
        </w:rPr>
        <w:t xml:space="preserve">peed improvement of the SDCFC </w:t>
      </w:r>
      <w:r>
        <w:rPr>
          <w:rFonts w:ascii="Times New Roman" w:hAnsi="Times New Roman" w:cs="Times New Roman"/>
          <w:sz w:val="19"/>
          <w:szCs w:val="19"/>
        </w:rPr>
        <w:t>algorithm over t</w:t>
      </w:r>
      <w:r w:rsidR="002D6A77">
        <w:rPr>
          <w:rFonts w:ascii="Times New Roman" w:hAnsi="Times New Roman" w:cs="Times New Roman"/>
          <w:sz w:val="19"/>
          <w:szCs w:val="19"/>
        </w:rPr>
        <w:t xml:space="preserve">he </w:t>
      </w:r>
      <w:r w:rsidR="00D04872">
        <w:rPr>
          <w:rFonts w:ascii="Times New Roman" w:hAnsi="Times New Roman" w:cs="Times New Roman"/>
          <w:sz w:val="19"/>
          <w:szCs w:val="19"/>
        </w:rPr>
        <w:t>FPPV algorithm</w:t>
      </w:r>
      <w:r w:rsidR="003C4628">
        <w:rPr>
          <w:rFonts w:ascii="Times New Roman" w:hAnsi="Times New Roman" w:cs="Times New Roman"/>
          <w:sz w:val="19"/>
          <w:szCs w:val="19"/>
        </w:rPr>
        <w:t>, 80% for</w:t>
      </w:r>
      <w:r w:rsidR="00801BDB">
        <w:rPr>
          <w:rFonts w:ascii="Times New Roman" w:hAnsi="Times New Roman" w:cs="Times New Roman"/>
          <w:sz w:val="19"/>
          <w:szCs w:val="19"/>
        </w:rPr>
        <w:t xml:space="preserve"> fresh devices and </w:t>
      </w:r>
      <w:r w:rsidR="003C4628">
        <w:rPr>
          <w:rFonts w:ascii="Times New Roman" w:hAnsi="Times New Roman" w:cs="Times New Roman"/>
          <w:sz w:val="19"/>
          <w:szCs w:val="19"/>
        </w:rPr>
        <w:t xml:space="preserve">60% for </w:t>
      </w:r>
      <w:r w:rsidR="00C92005">
        <w:rPr>
          <w:rFonts w:ascii="Times New Roman" w:hAnsi="Times New Roman" w:cs="Times New Roman"/>
          <w:sz w:val="19"/>
          <w:szCs w:val="19"/>
        </w:rPr>
        <w:t>50K-</w:t>
      </w:r>
      <w:r w:rsidR="00801BDB">
        <w:rPr>
          <w:rFonts w:ascii="Times New Roman" w:hAnsi="Times New Roman" w:cs="Times New Roman"/>
          <w:sz w:val="19"/>
          <w:szCs w:val="19"/>
        </w:rPr>
        <w:t>cycled device</w:t>
      </w:r>
      <w:r w:rsidR="00681C6A">
        <w:rPr>
          <w:rFonts w:ascii="Times New Roman" w:hAnsi="Times New Roman" w:cs="Times New Roman"/>
          <w:sz w:val="19"/>
          <w:szCs w:val="19"/>
        </w:rPr>
        <w:t>s.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6D3C97">
        <w:rPr>
          <w:rFonts w:ascii="Times New Roman" w:hAnsi="Times New Roman" w:cs="Times New Roman"/>
          <w:sz w:val="19"/>
          <w:szCs w:val="19"/>
        </w:rPr>
        <w:t xml:space="preserve">The large amount of data is based on 4 </w:t>
      </w:r>
      <w:r w:rsidR="003C4628">
        <w:rPr>
          <w:rFonts w:ascii="Times New Roman" w:hAnsi="Times New Roman" w:cs="Times New Roman"/>
          <w:sz w:val="19"/>
          <w:szCs w:val="19"/>
        </w:rPr>
        <w:t xml:space="preserve">1Mbit 1T4R </w:t>
      </w:r>
      <w:r w:rsidR="006D3C97">
        <w:rPr>
          <w:rFonts w:ascii="Times New Roman" w:hAnsi="Times New Roman" w:cs="Times New Roman"/>
          <w:sz w:val="19"/>
          <w:szCs w:val="19"/>
        </w:rPr>
        <w:t>devices</w:t>
      </w:r>
      <w:r w:rsidR="00B52C62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B52C62">
        <w:rPr>
          <w:rFonts w:ascii="Times New Roman" w:hAnsi="Times New Roman" w:cs="Times New Roman"/>
          <w:sz w:val="19"/>
          <w:szCs w:val="19"/>
        </w:rPr>
        <w:t>For each device, we measure 32K cells</w:t>
      </w:r>
      <w:r w:rsidR="005424C1">
        <w:rPr>
          <w:rFonts w:ascii="Times New Roman" w:hAnsi="Times New Roman" w:cs="Times New Roman"/>
          <w:sz w:val="19"/>
          <w:szCs w:val="19"/>
        </w:rPr>
        <w:t xml:space="preserve">, </w:t>
      </w:r>
      <w:r w:rsidR="00CF1218">
        <w:rPr>
          <w:rFonts w:ascii="Times New Roman" w:hAnsi="Times New Roman" w:cs="Times New Roman"/>
          <w:sz w:val="19"/>
          <w:szCs w:val="19"/>
        </w:rPr>
        <w:t>so the total number of bits measured is</w:t>
      </w:r>
      <w:r w:rsidR="005424C1">
        <w:rPr>
          <w:rFonts w:ascii="Times New Roman" w:hAnsi="Times New Roman" w:cs="Times New Roman"/>
          <w:sz w:val="19"/>
          <w:szCs w:val="19"/>
        </w:rPr>
        <w:t xml:space="preserve"> 128Kbits</w:t>
      </w:r>
      <w:r w:rsidR="00B52C62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B52C62">
        <w:rPr>
          <w:rFonts w:ascii="Times New Roman" w:hAnsi="Times New Roman" w:cs="Times New Roman"/>
          <w:sz w:val="19"/>
          <w:szCs w:val="19"/>
        </w:rPr>
        <w:t>N</w:t>
      </w:r>
      <w:r w:rsidR="006D3C97">
        <w:rPr>
          <w:rFonts w:ascii="Times New Roman" w:hAnsi="Times New Roman" w:cs="Times New Roman"/>
          <w:sz w:val="19"/>
          <w:szCs w:val="19"/>
        </w:rPr>
        <w:t>ote that for each 1T4R cell, we only</w:t>
      </w:r>
      <w:r w:rsidR="00B52C62">
        <w:rPr>
          <w:rFonts w:ascii="Times New Roman" w:hAnsi="Times New Roman" w:cs="Times New Roman"/>
          <w:sz w:val="19"/>
          <w:szCs w:val="19"/>
        </w:rPr>
        <w:t xml:space="preserve"> use 1R out of 4R for this work</w:t>
      </w:r>
      <w:r w:rsidR="006D3C97">
        <w:rPr>
          <w:rFonts w:ascii="Times New Roman" w:hAnsi="Times New Roman" w:cs="Times New Roman"/>
          <w:sz w:val="19"/>
          <w:szCs w:val="19"/>
        </w:rPr>
        <w:t>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CF0A1C">
        <w:rPr>
          <w:rFonts w:ascii="Times New Roman" w:hAnsi="Times New Roman" w:cs="Times New Roman"/>
          <w:sz w:val="19"/>
          <w:szCs w:val="19"/>
        </w:rPr>
        <w:t>T</w:t>
      </w:r>
      <w:r w:rsidR="00F838D7">
        <w:rPr>
          <w:rFonts w:ascii="Times New Roman" w:hAnsi="Times New Roman" w:cs="Times New Roman"/>
          <w:sz w:val="19"/>
          <w:szCs w:val="19"/>
        </w:rPr>
        <w:t>he SET or RESET pulse width</w:t>
      </w:r>
      <w:r w:rsidR="00CF0A1C">
        <w:rPr>
          <w:rFonts w:ascii="Times New Roman" w:hAnsi="Times New Roman" w:cs="Times New Roman"/>
          <w:sz w:val="19"/>
          <w:szCs w:val="19"/>
        </w:rPr>
        <w:t xml:space="preserve"> is 200ns.</w:t>
      </w:r>
    </w:p>
    <w:p w14:paraId="06DF77B6" w14:textId="2B6AA34B" w:rsidR="00C94A0F" w:rsidRPr="008378A3" w:rsidRDefault="00E055E2" w:rsidP="008378A3">
      <w:pPr>
        <w:ind w:firstLine="187"/>
        <w:jc w:val="both"/>
        <w:rPr>
          <w:rFonts w:ascii="Times New Roman" w:hAnsi="Times New Roman" w:cs="Times New Roman"/>
          <w:sz w:val="19"/>
          <w:szCs w:val="19"/>
        </w:rPr>
      </w:pPr>
      <w:r w:rsidRPr="007C2D87">
        <w:rPr>
          <w:rFonts w:ascii="Times New Roman" w:eastAsia="MS Mincho" w:hAnsi="Times New Roman" w:cs="Times New Roman"/>
          <w:b/>
          <w:iCs/>
          <w:sz w:val="19"/>
          <w:szCs w:val="19"/>
        </w:rPr>
        <w:t>Conclusion</w:t>
      </w:r>
      <w:r w:rsidRPr="007C2D87">
        <w:rPr>
          <w:rFonts w:eastAsia="MS Mincho"/>
          <w:b/>
          <w:iCs/>
          <w:sz w:val="19"/>
          <w:szCs w:val="19"/>
        </w:rPr>
        <w:t xml:space="preserve"> </w:t>
      </w:r>
      <w:r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Pr="007C2D87">
        <w:rPr>
          <w:rFonts w:eastAsia="Times New Roman"/>
          <w:sz w:val="19"/>
          <w:szCs w:val="19"/>
        </w:rPr>
        <w:t xml:space="preserve"> </w:t>
      </w:r>
      <w:r w:rsidR="009F0765">
        <w:rPr>
          <w:rFonts w:ascii="Times New Roman" w:hAnsi="Times New Roman" w:cs="Times New Roman"/>
          <w:sz w:val="19"/>
          <w:szCs w:val="19"/>
        </w:rPr>
        <w:t xml:space="preserve">By </w:t>
      </w:r>
      <w:r w:rsidR="00542FC9">
        <w:rPr>
          <w:rFonts w:ascii="Times New Roman" w:hAnsi="Times New Roman" w:cs="Times New Roman"/>
          <w:sz w:val="19"/>
          <w:szCs w:val="19"/>
        </w:rPr>
        <w:t>c</w:t>
      </w:r>
      <w:r w:rsidR="009F0765">
        <w:rPr>
          <w:rFonts w:ascii="Times New Roman" w:hAnsi="Times New Roman" w:cs="Times New Roman"/>
          <w:sz w:val="19"/>
          <w:szCs w:val="19"/>
        </w:rPr>
        <w:t>arefully combining</w:t>
      </w:r>
      <w:r w:rsidR="007963B4">
        <w:rPr>
          <w:rFonts w:ascii="Times New Roman" w:hAnsi="Times New Roman" w:cs="Times New Roman"/>
          <w:sz w:val="19"/>
          <w:szCs w:val="19"/>
        </w:rPr>
        <w:t xml:space="preserve"> and optimizing</w:t>
      </w:r>
      <w:r w:rsidR="00542FC9">
        <w:rPr>
          <w:rFonts w:ascii="Times New Roman" w:hAnsi="Times New Roman" w:cs="Times New Roman"/>
          <w:sz w:val="19"/>
          <w:szCs w:val="19"/>
        </w:rPr>
        <w:t xml:space="preserve"> </w:t>
      </w:r>
      <w:r w:rsidR="00963157">
        <w:rPr>
          <w:rFonts w:ascii="Times New Roman" w:hAnsi="Times New Roman" w:cs="Times New Roman"/>
          <w:sz w:val="19"/>
          <w:szCs w:val="19"/>
        </w:rPr>
        <w:t xml:space="preserve">the </w:t>
      </w:r>
      <w:r w:rsidR="00963157" w:rsidRPr="00963157">
        <w:rPr>
          <w:rFonts w:ascii="Times New Roman" w:hAnsi="Times New Roman" w:cs="Times New Roman"/>
          <w:i/>
          <w:sz w:val="19"/>
          <w:szCs w:val="19"/>
        </w:rPr>
        <w:t>state-dependent</w:t>
      </w:r>
      <w:r w:rsidR="00963157">
        <w:rPr>
          <w:rFonts w:ascii="Times New Roman" w:hAnsi="Times New Roman" w:cs="Times New Roman"/>
          <w:sz w:val="19"/>
          <w:szCs w:val="19"/>
        </w:rPr>
        <w:t xml:space="preserve"> </w:t>
      </w:r>
      <w:r w:rsidR="00542FC9">
        <w:rPr>
          <w:rFonts w:ascii="Times New Roman" w:hAnsi="Times New Roman" w:cs="Times New Roman"/>
          <w:sz w:val="19"/>
          <w:szCs w:val="19"/>
        </w:rPr>
        <w:t xml:space="preserve">coarse </w:t>
      </w:r>
      <w:r w:rsidR="00963157">
        <w:rPr>
          <w:rFonts w:ascii="Times New Roman" w:hAnsi="Times New Roman" w:cs="Times New Roman"/>
          <w:sz w:val="19"/>
          <w:szCs w:val="19"/>
        </w:rPr>
        <w:t>and fine program</w:t>
      </w:r>
      <w:r w:rsidR="007963B4">
        <w:rPr>
          <w:rFonts w:ascii="Times New Roman" w:hAnsi="Times New Roman" w:cs="Times New Roman"/>
          <w:sz w:val="19"/>
          <w:szCs w:val="19"/>
        </w:rPr>
        <w:t>ming</w:t>
      </w:r>
      <w:r w:rsidR="00963157">
        <w:rPr>
          <w:rFonts w:ascii="Times New Roman" w:hAnsi="Times New Roman" w:cs="Times New Roman"/>
          <w:sz w:val="19"/>
          <w:szCs w:val="19"/>
        </w:rPr>
        <w:t xml:space="preserve"> phase</w:t>
      </w:r>
      <w:r w:rsidR="0012364D">
        <w:rPr>
          <w:rFonts w:ascii="Times New Roman" w:hAnsi="Times New Roman" w:cs="Times New Roman"/>
          <w:sz w:val="19"/>
          <w:szCs w:val="19"/>
        </w:rPr>
        <w:t>s</w:t>
      </w:r>
      <w:r w:rsidR="00540797" w:rsidRPr="007C2D87">
        <w:rPr>
          <w:rFonts w:ascii="Times New Roman" w:hAnsi="Times New Roman" w:cs="Times New Roman"/>
          <w:sz w:val="19"/>
          <w:szCs w:val="19"/>
        </w:rPr>
        <w:t xml:space="preserve"> with close-to-</w:t>
      </w:r>
      <w:r w:rsidR="00F26C89">
        <w:rPr>
          <w:rFonts w:ascii="Times New Roman" w:hAnsi="Times New Roman" w:cs="Times New Roman"/>
          <w:sz w:val="19"/>
          <w:szCs w:val="19"/>
        </w:rPr>
        <w:t xml:space="preserve">target verify detection levels, </w:t>
      </w:r>
      <w:r w:rsidR="00540797" w:rsidRPr="007C2D87">
        <w:rPr>
          <w:rFonts w:ascii="Times New Roman" w:hAnsi="Times New Roman" w:cs="Times New Roman"/>
          <w:sz w:val="19"/>
          <w:szCs w:val="19"/>
        </w:rPr>
        <w:t xml:space="preserve">our </w:t>
      </w:r>
      <w:r w:rsidR="007963B4">
        <w:rPr>
          <w:rFonts w:ascii="Times New Roman" w:hAnsi="Times New Roman" w:cs="Times New Roman"/>
          <w:sz w:val="19"/>
          <w:szCs w:val="19"/>
        </w:rPr>
        <w:t>SDCFC</w:t>
      </w:r>
      <w:r w:rsidR="00FD01F9">
        <w:rPr>
          <w:rFonts w:ascii="Times New Roman" w:hAnsi="Times New Roman" w:cs="Times New Roman"/>
          <w:sz w:val="19"/>
          <w:szCs w:val="19"/>
        </w:rPr>
        <w:t xml:space="preserve"> algorithm can achieve (</w:t>
      </w:r>
      <w:r w:rsidR="00F26C89">
        <w:rPr>
          <w:rFonts w:ascii="Times New Roman" w:hAnsi="Times New Roman" w:cs="Times New Roman"/>
          <w:sz w:val="19"/>
          <w:szCs w:val="19"/>
        </w:rPr>
        <w:t>based on a large amount of measured data</w:t>
      </w:r>
      <w:r w:rsidR="00FD01F9">
        <w:rPr>
          <w:rFonts w:ascii="Times New Roman" w:hAnsi="Times New Roman" w:cs="Times New Roman"/>
          <w:sz w:val="19"/>
          <w:szCs w:val="19"/>
        </w:rPr>
        <w:t>)</w:t>
      </w:r>
      <w:r w:rsidR="00F26C89" w:rsidRPr="007C2D87">
        <w:rPr>
          <w:rFonts w:ascii="Times New Roman" w:hAnsi="Times New Roman" w:cs="Times New Roman"/>
          <w:sz w:val="19"/>
          <w:szCs w:val="19"/>
        </w:rPr>
        <w:t xml:space="preserve"> </w:t>
      </w:r>
      <w:r w:rsidR="00540797" w:rsidRPr="007C2D87">
        <w:rPr>
          <w:rFonts w:ascii="Times New Roman" w:hAnsi="Times New Roman" w:cs="Times New Roman"/>
          <w:sz w:val="19"/>
          <w:szCs w:val="19"/>
        </w:rPr>
        <w:t>excellent per</w:t>
      </w:r>
      <w:r w:rsidR="00367729">
        <w:rPr>
          <w:rFonts w:ascii="Times New Roman" w:hAnsi="Times New Roman" w:cs="Times New Roman"/>
          <w:sz w:val="19"/>
          <w:szCs w:val="19"/>
        </w:rPr>
        <w:t>formance and accuracy for 3-bit</w:t>
      </w:r>
      <w:ins w:id="12" w:author="Akash Levy" w:date="2019-12-25T19:30:00Z">
        <w:r w:rsidR="00DF752E">
          <w:rPr>
            <w:rFonts w:ascii="Times New Roman" w:hAnsi="Times New Roman" w:cs="Times New Roman"/>
            <w:sz w:val="19"/>
            <w:szCs w:val="19"/>
          </w:rPr>
          <w:t>-</w:t>
        </w:r>
      </w:ins>
      <w:r w:rsidR="00367729">
        <w:rPr>
          <w:rFonts w:ascii="Times New Roman" w:hAnsi="Times New Roman" w:cs="Times New Roman"/>
          <w:sz w:val="19"/>
          <w:szCs w:val="19"/>
        </w:rPr>
        <w:t>per</w:t>
      </w:r>
      <w:ins w:id="13" w:author="Akash Levy" w:date="2019-12-25T19:30:00Z">
        <w:r w:rsidR="00DF752E">
          <w:rPr>
            <w:rFonts w:ascii="Times New Roman" w:hAnsi="Times New Roman" w:cs="Times New Roman"/>
            <w:sz w:val="19"/>
            <w:szCs w:val="19"/>
          </w:rPr>
          <w:t>-</w:t>
        </w:r>
      </w:ins>
      <w:r w:rsidR="00367729">
        <w:rPr>
          <w:rFonts w:ascii="Times New Roman" w:hAnsi="Times New Roman" w:cs="Times New Roman"/>
          <w:sz w:val="19"/>
          <w:szCs w:val="19"/>
        </w:rPr>
        <w:t>cell RRAM memory with optimum energy efficiency.</w:t>
      </w:r>
      <w:r w:rsidR="0013389E">
        <w:rPr>
          <w:rFonts w:ascii="Times New Roman" w:hAnsi="Times New Roman" w:cs="Times New Roman"/>
          <w:sz w:val="19"/>
          <w:szCs w:val="19"/>
        </w:rPr>
        <w:t xml:space="preserve"> </w:t>
      </w:r>
      <w:r w:rsidR="005A69D7">
        <w:rPr>
          <w:rFonts w:ascii="Times New Roman" w:hAnsi="Times New Roman" w:cs="Times New Roman"/>
          <w:sz w:val="19"/>
          <w:szCs w:val="19"/>
        </w:rPr>
        <w:t xml:space="preserve">This algorithm can be </w:t>
      </w:r>
      <w:ins w:id="14" w:author="Akash Levy" w:date="2019-12-25T19:30:00Z">
        <w:r w:rsidR="00DF752E">
          <w:rPr>
            <w:rFonts w:ascii="Times New Roman" w:hAnsi="Times New Roman" w:cs="Times New Roman"/>
            <w:sz w:val="19"/>
            <w:szCs w:val="19"/>
          </w:rPr>
          <w:t>easily adapted to support 2 bits per cell or more than 3 bits per cell.</w:t>
        </w:r>
      </w:ins>
      <w:commentRangeStart w:id="15"/>
      <w:commentRangeStart w:id="16"/>
      <w:commentRangeStart w:id="17"/>
      <w:del w:id="18" w:author="Akash Levy" w:date="2019-12-25T19:30:00Z">
        <w:r w:rsidR="005A69D7" w:rsidDel="00DF752E">
          <w:rPr>
            <w:rFonts w:ascii="Times New Roman" w:hAnsi="Times New Roman" w:cs="Times New Roman"/>
            <w:sz w:val="19"/>
            <w:szCs w:val="19"/>
          </w:rPr>
          <w:delText>applied equally well for 2-bit per cell or more than 3-bit per cell RRAM.</w:delText>
        </w:r>
      </w:del>
      <w:commentRangeEnd w:id="15"/>
      <w:r w:rsidR="001B0FBE">
        <w:rPr>
          <w:rStyle w:val="CommentReference"/>
        </w:rPr>
        <w:commentReference w:id="15"/>
      </w:r>
      <w:commentRangeEnd w:id="16"/>
      <w:r w:rsidR="00DF752E">
        <w:rPr>
          <w:rStyle w:val="CommentReference"/>
        </w:rPr>
        <w:commentReference w:id="16"/>
      </w:r>
      <w:commentRangeEnd w:id="17"/>
      <w:r w:rsidR="00DF752E">
        <w:rPr>
          <w:rStyle w:val="CommentReference"/>
        </w:rPr>
        <w:commentReference w:id="17"/>
      </w:r>
    </w:p>
    <w:p w14:paraId="5F90739B" w14:textId="20A3F21E" w:rsidR="00A0625E" w:rsidRDefault="00983E6E" w:rsidP="001E285D">
      <w:pPr>
        <w:ind w:firstLine="187"/>
        <w:jc w:val="both"/>
        <w:rPr>
          <w:rFonts w:ascii="Times New Roman" w:hAnsi="Times New Roman" w:cs="Times New Roman"/>
          <w:sz w:val="19"/>
          <w:szCs w:val="19"/>
        </w:rPr>
      </w:pPr>
      <w:r w:rsidRPr="007C2D87">
        <w:rPr>
          <w:rFonts w:ascii="Times New Roman" w:eastAsia="MS Mincho" w:hAnsi="Times New Roman" w:cs="Times New Roman"/>
          <w:b/>
          <w:iCs/>
          <w:sz w:val="19"/>
          <w:szCs w:val="19"/>
        </w:rPr>
        <w:t>Acknowledgements</w:t>
      </w:r>
      <w:r w:rsidRPr="007C2D87">
        <w:rPr>
          <w:rFonts w:eastAsia="MS Mincho"/>
          <w:b/>
          <w:iCs/>
          <w:sz w:val="19"/>
          <w:szCs w:val="19"/>
        </w:rPr>
        <w:t xml:space="preserve"> </w:t>
      </w:r>
      <w:r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Pr="007C2D87">
        <w:rPr>
          <w:rFonts w:eastAsia="Times New Roman"/>
          <w:sz w:val="19"/>
          <w:szCs w:val="19"/>
        </w:rPr>
        <w:t xml:space="preserve"> </w:t>
      </w:r>
      <w:r w:rsidRPr="005E4703">
        <w:rPr>
          <w:rFonts w:ascii="Times New Roman" w:eastAsia="Times New Roman" w:hAnsi="Times New Roman" w:cs="Times New Roman"/>
          <w:sz w:val="19"/>
          <w:szCs w:val="19"/>
        </w:rPr>
        <w:t>This w</w:t>
      </w:r>
      <w:r w:rsidR="009F46C6">
        <w:rPr>
          <w:rFonts w:ascii="Times New Roman" w:eastAsia="Times New Roman" w:hAnsi="Times New Roman" w:cs="Times New Roman"/>
          <w:sz w:val="19"/>
          <w:szCs w:val="19"/>
        </w:rPr>
        <w:t xml:space="preserve">ork was supported </w:t>
      </w:r>
      <w:r w:rsidR="00A0625E">
        <w:rPr>
          <w:rFonts w:ascii="Times New Roman" w:eastAsia="Times New Roman" w:hAnsi="Times New Roman" w:cs="Times New Roman"/>
          <w:sz w:val="19"/>
          <w:szCs w:val="19"/>
        </w:rPr>
        <w:t>by</w:t>
      </w:r>
      <w:r w:rsidRPr="005E4703">
        <w:rPr>
          <w:rFonts w:ascii="Times New Roman" w:eastAsia="Times New Roman" w:hAnsi="Times New Roman" w:cs="Times New Roman"/>
          <w:sz w:val="19"/>
          <w:szCs w:val="19"/>
        </w:rPr>
        <w:t xml:space="preserve"> DARPA</w:t>
      </w:r>
      <w:r w:rsidR="009F46C6">
        <w:rPr>
          <w:rFonts w:ascii="Times New Roman" w:eastAsia="Times New Roman" w:hAnsi="Times New Roman" w:cs="Times New Roman"/>
          <w:sz w:val="19"/>
          <w:szCs w:val="19"/>
        </w:rPr>
        <w:t>, NCTU</w:t>
      </w:r>
      <w:ins w:id="19" w:author="Akash Levy" w:date="2019-12-25T18:23:00Z">
        <w:r w:rsidR="00947EFE">
          <w:rPr>
            <w:rFonts w:ascii="Times New Roman" w:eastAsia="Times New Roman" w:hAnsi="Times New Roman" w:cs="Times New Roman"/>
            <w:sz w:val="19"/>
            <w:szCs w:val="19"/>
          </w:rPr>
          <w:t>,</w:t>
        </w:r>
      </w:ins>
      <w:r w:rsidR="009F46C6">
        <w:rPr>
          <w:rFonts w:ascii="Times New Roman" w:eastAsia="Times New Roman" w:hAnsi="Times New Roman" w:cs="Times New Roman"/>
          <w:sz w:val="19"/>
          <w:szCs w:val="19"/>
        </w:rPr>
        <w:t xml:space="preserve"> and</w:t>
      </w:r>
      <w:r w:rsidR="00A0625E">
        <w:rPr>
          <w:rFonts w:ascii="Times New Roman" w:eastAsia="Times New Roman" w:hAnsi="Times New Roman" w:cs="Times New Roman"/>
          <w:sz w:val="19"/>
          <w:szCs w:val="19"/>
        </w:rPr>
        <w:t xml:space="preserve"> the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NSF</w:t>
      </w:r>
      <w:r w:rsidRPr="00650576">
        <w:rPr>
          <w:rFonts w:ascii="Times New Roman" w:eastAsia="Times New Roman" w:hAnsi="Times New Roman" w:cs="Times New Roman"/>
          <w:sz w:val="19"/>
          <w:szCs w:val="19"/>
        </w:rPr>
        <w:t xml:space="preserve"> Graduate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650576">
        <w:rPr>
          <w:rFonts w:ascii="Times New Roman" w:eastAsia="Times New Roman" w:hAnsi="Times New Roman" w:cs="Times New Roman"/>
          <w:sz w:val="19"/>
          <w:szCs w:val="19"/>
        </w:rPr>
        <w:t xml:space="preserve">Research Fellowship 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 w:rsidRPr="00650576">
        <w:rPr>
          <w:rFonts w:ascii="Times New Roman" w:eastAsia="Times New Roman" w:hAnsi="Times New Roman" w:cs="Times New Roman"/>
          <w:sz w:val="19"/>
          <w:szCs w:val="19"/>
        </w:rPr>
        <w:t>rogram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 w:rsidR="00453BD0" w:rsidRPr="007C2D87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15052D25" w14:textId="77777777" w:rsidR="00785820" w:rsidRDefault="00785820" w:rsidP="001E285D">
      <w:pPr>
        <w:ind w:firstLine="187"/>
        <w:rPr>
          <w:rFonts w:ascii="Times New Roman" w:hAnsi="Times New Roman" w:cs="Times New Roman"/>
          <w:b/>
          <w:sz w:val="18"/>
          <w:szCs w:val="18"/>
        </w:rPr>
      </w:pPr>
    </w:p>
    <w:p w14:paraId="765EC4B5" w14:textId="09F4F26E" w:rsidR="003937B8" w:rsidRPr="00D256A3" w:rsidRDefault="003937B8" w:rsidP="00785820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256A3">
        <w:rPr>
          <w:rFonts w:ascii="Times New Roman" w:hAnsi="Times New Roman" w:cs="Times New Roman"/>
          <w:b/>
          <w:sz w:val="18"/>
          <w:szCs w:val="18"/>
        </w:rPr>
        <w:t>References</w:t>
      </w:r>
    </w:p>
    <w:p w14:paraId="2CAD58D4" w14:textId="2ACAC940" w:rsidR="003937B8" w:rsidRDefault="003937B8" w:rsidP="003937B8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[1] MH Lee et al., ICSIC</w:t>
      </w:r>
      <w:r w:rsidR="00276877">
        <w:rPr>
          <w:rFonts w:ascii="Times New Roman" w:hAnsi="Times New Roman" w:cs="Times New Roman"/>
          <w:sz w:val="18"/>
          <w:szCs w:val="18"/>
        </w:rPr>
        <w:t xml:space="preserve">T, </w:t>
      </w:r>
      <w:r w:rsidR="00B725F9">
        <w:rPr>
          <w:rFonts w:ascii="Times New Roman" w:hAnsi="Times New Roman" w:cs="Times New Roman"/>
          <w:sz w:val="18"/>
          <w:szCs w:val="18"/>
        </w:rPr>
        <w:t>pp. 182-185</w:t>
      </w:r>
      <w:r w:rsidR="00CF1D78">
        <w:rPr>
          <w:rFonts w:ascii="Times New Roman" w:hAnsi="Times New Roman" w:cs="Times New Roman"/>
          <w:sz w:val="18"/>
          <w:szCs w:val="18"/>
        </w:rPr>
        <w:t xml:space="preserve"> </w:t>
      </w:r>
      <w:r w:rsidR="00957206">
        <w:rPr>
          <w:rFonts w:ascii="Times New Roman" w:hAnsi="Times New Roman" w:cs="Times New Roman"/>
          <w:sz w:val="18"/>
          <w:szCs w:val="18"/>
        </w:rPr>
        <w:t>(2016).</w:t>
      </w:r>
    </w:p>
    <w:p w14:paraId="11358746" w14:textId="1ADB1E67" w:rsidR="003937B8" w:rsidRDefault="003937B8" w:rsidP="003937B8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[2] F. M. Puglisi et al., IEEE </w:t>
      </w:r>
      <w:r w:rsidR="000D6938">
        <w:rPr>
          <w:rFonts w:ascii="Times New Roman" w:hAnsi="Times New Roman" w:cs="Times New Roman"/>
          <w:sz w:val="18"/>
          <w:szCs w:val="18"/>
        </w:rPr>
        <w:t>EDL</w:t>
      </w:r>
      <w:r w:rsidR="00276877">
        <w:rPr>
          <w:rFonts w:ascii="Times New Roman" w:hAnsi="Times New Roman" w:cs="Times New Roman"/>
          <w:sz w:val="18"/>
          <w:szCs w:val="18"/>
        </w:rPr>
        <w:t>,</w:t>
      </w:r>
      <w:r w:rsidR="00DE6F4C">
        <w:rPr>
          <w:rFonts w:ascii="Times New Roman" w:hAnsi="Times New Roman" w:cs="Times New Roman"/>
          <w:sz w:val="18"/>
          <w:szCs w:val="18"/>
        </w:rPr>
        <w:t xml:space="preserve"> pp</w:t>
      </w:r>
      <w:r>
        <w:rPr>
          <w:rFonts w:ascii="Times New Roman" w:hAnsi="Times New Roman" w:cs="Times New Roman"/>
          <w:sz w:val="18"/>
          <w:szCs w:val="18"/>
        </w:rPr>
        <w:t>.</w:t>
      </w:r>
      <w:r w:rsidR="00DE6F4C">
        <w:rPr>
          <w:rFonts w:ascii="Times New Roman" w:hAnsi="Times New Roman" w:cs="Times New Roman"/>
          <w:sz w:val="18"/>
          <w:szCs w:val="18"/>
        </w:rPr>
        <w:t xml:space="preserve"> </w:t>
      </w:r>
      <w:r w:rsidR="00DE6F4C" w:rsidRPr="00DE6F4C">
        <w:rPr>
          <w:rFonts w:ascii="Times New Roman" w:hAnsi="Times New Roman" w:cs="Times New Roman"/>
          <w:sz w:val="18"/>
          <w:szCs w:val="18"/>
        </w:rPr>
        <w:t>1030-1032</w:t>
      </w:r>
      <w:r w:rsidR="00957206">
        <w:rPr>
          <w:rFonts w:ascii="Times New Roman" w:hAnsi="Times New Roman" w:cs="Times New Roman"/>
          <w:sz w:val="18"/>
          <w:szCs w:val="18"/>
        </w:rPr>
        <w:t xml:space="preserve"> (2015)</w:t>
      </w:r>
      <w:r w:rsidR="000D6938">
        <w:rPr>
          <w:rFonts w:ascii="Times New Roman" w:hAnsi="Times New Roman" w:cs="Times New Roman"/>
          <w:sz w:val="18"/>
          <w:szCs w:val="18"/>
        </w:rPr>
        <w:t>.</w:t>
      </w:r>
    </w:p>
    <w:p w14:paraId="30DEF1FC" w14:textId="72C01F9F" w:rsidR="00D97057" w:rsidRDefault="003937B8" w:rsidP="003937B8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[3] B. Le et al., TED</w:t>
      </w:r>
      <w:r w:rsidR="00276877">
        <w:rPr>
          <w:rFonts w:ascii="Times New Roman" w:hAnsi="Times New Roman" w:cs="Times New Roman"/>
          <w:sz w:val="18"/>
          <w:szCs w:val="18"/>
        </w:rPr>
        <w:t xml:space="preserve">, </w:t>
      </w:r>
      <w:r w:rsidR="00957206">
        <w:rPr>
          <w:rFonts w:ascii="Times New Roman" w:hAnsi="Times New Roman" w:cs="Times New Roman"/>
          <w:sz w:val="18"/>
          <w:szCs w:val="18"/>
        </w:rPr>
        <w:t>pp.</w:t>
      </w:r>
      <w:r w:rsidR="00A53629">
        <w:rPr>
          <w:rFonts w:ascii="Times New Roman" w:hAnsi="Times New Roman" w:cs="Times New Roman"/>
          <w:sz w:val="18"/>
          <w:szCs w:val="18"/>
        </w:rPr>
        <w:t xml:space="preserve"> 641-646</w:t>
      </w:r>
      <w:r>
        <w:rPr>
          <w:rFonts w:ascii="Times New Roman" w:hAnsi="Times New Roman" w:cs="Times New Roman"/>
          <w:sz w:val="18"/>
          <w:szCs w:val="18"/>
        </w:rPr>
        <w:t xml:space="preserve"> (201</w:t>
      </w:r>
      <w:r w:rsidR="00A53629">
        <w:rPr>
          <w:rFonts w:ascii="Times New Roman" w:hAnsi="Times New Roman" w:cs="Times New Roman"/>
          <w:sz w:val="18"/>
          <w:szCs w:val="18"/>
        </w:rPr>
        <w:t>8</w:t>
      </w:r>
      <w:r>
        <w:rPr>
          <w:rFonts w:ascii="Times New Roman" w:hAnsi="Times New Roman" w:cs="Times New Roman"/>
          <w:sz w:val="18"/>
          <w:szCs w:val="18"/>
        </w:rPr>
        <w:t>)</w:t>
      </w:r>
      <w:r w:rsidR="00A53629">
        <w:rPr>
          <w:rFonts w:ascii="Times New Roman" w:hAnsi="Times New Roman" w:cs="Times New Roman"/>
          <w:sz w:val="18"/>
          <w:szCs w:val="18"/>
        </w:rPr>
        <w:t>.</w:t>
      </w:r>
    </w:p>
    <w:p w14:paraId="40A0E43D" w14:textId="40525D1D" w:rsidR="00026972" w:rsidRPr="007C2D87" w:rsidRDefault="00026972" w:rsidP="00A2672B">
      <w:pPr>
        <w:ind w:firstLine="187"/>
        <w:jc w:val="both"/>
        <w:rPr>
          <w:rFonts w:ascii="Times New Roman" w:hAnsi="Times New Roman" w:cs="Times New Roman"/>
          <w:sz w:val="19"/>
          <w:szCs w:val="19"/>
        </w:rPr>
      </w:pPr>
      <w:r w:rsidRPr="004A2D51">
        <w:rPr>
          <w:rFonts w:eastAsia="Times New Roman"/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32CAE5B9" wp14:editId="3FFF87D8">
                <wp:extent cx="3168015" cy="1137036"/>
                <wp:effectExtent l="0" t="0" r="0" b="6350"/>
                <wp:docPr id="2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137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463FD" w14:textId="40002B21" w:rsidR="00026972" w:rsidRPr="00F55A58" w:rsidRDefault="00026972" w:rsidP="000269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42A7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7B5BAC01" wp14:editId="30D98CF6">
                                  <wp:extent cx="2977064" cy="85079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2847" cy="8638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F7BA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1</w:t>
                            </w:r>
                            <w:r w:rsidR="008A7F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(a) Conventional ISPP method, (b) Fixed pulse programming-verify method</w:t>
                            </w:r>
                            <w:r w:rsidR="00E521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discussed in [1]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CAE5B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width:249.45pt;height: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" stroked="f">
                <v:textbox inset="5.85pt,.7pt,5.85pt,.7pt">
                  <w:txbxContent>
                    <w:p w14:paraId="548463FD" w14:textId="40002B21" w:rsidR="00026972" w:rsidRPr="00F55A58" w:rsidRDefault="00026972" w:rsidP="000269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42A7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7B5BAC01" wp14:editId="30D98CF6">
                            <wp:extent cx="2977064" cy="85079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2847" cy="8638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7BA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1</w:t>
                      </w:r>
                      <w:r w:rsidR="008A7F6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(a) Conventional ISPP method, (b) Fixed pulse programming-verify method</w:t>
                      </w:r>
                      <w:r w:rsidR="00E521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discussed in [1]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C06EB" w14:textId="73C22800" w:rsidR="001A6C1B" w:rsidRDefault="00044652" w:rsidP="00FF74C8">
      <w:pPr>
        <w:jc w:val="both"/>
        <w:rPr>
          <w:rFonts w:ascii="Times New Roman" w:hAnsi="Times New Roman" w:cs="Times New Roman"/>
          <w:b/>
          <w:sz w:val="19"/>
          <w:szCs w:val="19"/>
        </w:rPr>
      </w:pPr>
      <w:r w:rsidRPr="004A2D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059C8950" wp14:editId="1051E115">
                <wp:extent cx="3168015" cy="1502796"/>
                <wp:effectExtent l="0" t="0" r="0" b="2540"/>
                <wp:docPr id="599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502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A94B2" w14:textId="61836EB9" w:rsidR="00044652" w:rsidRPr="00CE3799" w:rsidRDefault="00CE3799" w:rsidP="00044652">
                            <w:pPr>
                              <w:spacing w:beforeLines="50" w:before="120" w:line="247" w:lineRule="auto"/>
                              <w:rPr>
                                <w:rFonts w:ascii="Times New Roman" w:hAnsi="Times New Roman" w:cs="Times New Roman"/>
                                <w:noProof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64634A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2442BCE8" wp14:editId="77568C9C">
                                  <wp:extent cx="2988400" cy="1105231"/>
                                  <wp:effectExtent l="0" t="0" r="254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2185" cy="11140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5BC" w:rsidRPr="006475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10A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2</w:t>
                            </w:r>
                            <w:r w:rsidR="008A7F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="006475BC"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475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(a) </w:t>
                            </w:r>
                            <w:r w:rsidR="003C611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1T4R RRAM cell used in this work</w:t>
                            </w:r>
                            <w:r w:rsidR="006475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(b) X-sectional TEM of HfO</w:t>
                            </w:r>
                            <w:r w:rsidR="006475BC" w:rsidRPr="002D4CE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6475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RRAM, (c) Die image (optical) of </w:t>
                            </w:r>
                            <w:r w:rsidR="003C611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the 1Mbit </w:t>
                            </w:r>
                            <w:r w:rsidR="006475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array.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C8950" id="_x0000_s1027" type="#_x0000_t202" style="width:249.45pt;height:1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" stroked="f">
                <v:textbox inset="5.85pt,.7pt,5.85pt,.7pt">
                  <w:txbxContent>
                    <w:p w14:paraId="052A94B2" w14:textId="61836EB9" w:rsidR="00044652" w:rsidRPr="00CE3799" w:rsidRDefault="00CE3799" w:rsidP="00044652">
                      <w:pPr>
                        <w:spacing w:beforeLines="50" w:before="120" w:line="247" w:lineRule="auto"/>
                        <w:rPr>
                          <w:rFonts w:ascii="Times New Roman" w:hAnsi="Times New Roman" w:cs="Times New Roman"/>
                          <w:noProof/>
                          <w:sz w:val="19"/>
                          <w:szCs w:val="19"/>
                          <w:lang w:eastAsia="en-US"/>
                        </w:rPr>
                      </w:pPr>
                      <w:r w:rsidRPr="0064634A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2442BCE8" wp14:editId="77568C9C">
                            <wp:extent cx="2988400" cy="1105231"/>
                            <wp:effectExtent l="0" t="0" r="254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2185" cy="1114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5BC" w:rsidRPr="006475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A510A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2</w:t>
                      </w:r>
                      <w:r w:rsidR="008A7F6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="006475BC"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6475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(a) </w:t>
                      </w:r>
                      <w:r w:rsidR="003C611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1T4R RRAM cell used in this work</w:t>
                      </w:r>
                      <w:r w:rsidR="006475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(b) X-sectional TEM of HfO</w:t>
                      </w:r>
                      <w:r w:rsidR="006475BC" w:rsidRPr="002D4CED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6475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RRAM, (c) Die image (optical) of </w:t>
                      </w:r>
                      <w:r w:rsidR="003C611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the 1Mbit </w:t>
                      </w:r>
                      <w:r w:rsidR="006475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array.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12C4EA" w14:textId="308CFD1E" w:rsidR="005B1E96" w:rsidRPr="00BE3384" w:rsidRDefault="001A6C1B" w:rsidP="00FF74C8">
      <w:pPr>
        <w:jc w:val="both"/>
        <w:rPr>
          <w:rFonts w:ascii="Times New Roman" w:hAnsi="Times New Roman" w:cs="Times New Roman"/>
          <w:b/>
          <w:sz w:val="19"/>
          <w:szCs w:val="19"/>
        </w:rPr>
      </w:pPr>
      <w:r w:rsidRPr="004A2D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6753148A" wp14:editId="4373EC11">
                <wp:extent cx="3168015" cy="1965223"/>
                <wp:effectExtent l="0" t="0" r="0" b="0"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96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D58D3" w14:textId="0A3B91F7" w:rsidR="001A6C1B" w:rsidRPr="00411A49" w:rsidRDefault="00411A49" w:rsidP="001A6C1B">
                            <w:pPr>
                              <w:spacing w:beforeLines="50" w:before="120" w:line="247" w:lineRule="auto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411A4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2B63D82D" wp14:editId="11B7778A">
                                  <wp:extent cx="3018544" cy="1685676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2538" cy="16879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6C1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 w:rsidR="00A510A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="008A7F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="001A6C1B"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A6C1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373B4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Mbit 1</w:t>
                            </w:r>
                            <w:r w:rsidR="001A6C1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T4R </w:t>
                            </w:r>
                            <w:r w:rsidR="00373B4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array architecture</w:t>
                            </w:r>
                            <w:r w:rsidR="001A6C1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53148A" id="_x0000_s1028" type="#_x0000_t202" style="width:249.45pt;height:1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" stroked="f">
                <v:textbox inset="5.85pt,.7pt,5.85pt,.7pt">
                  <w:txbxContent>
                    <w:p w14:paraId="251D58D3" w14:textId="0A3B91F7" w:rsidR="001A6C1B" w:rsidRPr="00411A49" w:rsidRDefault="00411A49" w:rsidP="001A6C1B">
                      <w:pPr>
                        <w:spacing w:beforeLines="50" w:before="120" w:line="247" w:lineRule="auto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</w:pPr>
                      <w:r w:rsidRPr="00411A4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2B63D82D" wp14:editId="11B7778A">
                            <wp:extent cx="3018544" cy="1685676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2538" cy="16879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6C1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Fig. </w:t>
                      </w:r>
                      <w:r w:rsidR="00A510A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 w:rsidR="008A7F6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="001A6C1B"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1A6C1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373B4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Mbit 1</w:t>
                      </w:r>
                      <w:r w:rsidR="001A6C1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T4R </w:t>
                      </w:r>
                      <w:r w:rsidR="00373B4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array architecture</w:t>
                      </w:r>
                      <w:r w:rsidR="001A6C1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BB74C2" w14:textId="2BD733A7" w:rsidR="00B4774D" w:rsidRDefault="00452BD9" w:rsidP="00FF74C8">
      <w:pPr>
        <w:jc w:val="both"/>
        <w:rPr>
          <w:rFonts w:ascii="Times New Roman" w:hAnsi="Times New Roman" w:cs="Times New Roman"/>
          <w:noProof/>
          <w:sz w:val="19"/>
          <w:szCs w:val="19"/>
          <w:lang w:eastAsia="en-US"/>
        </w:rPr>
      </w:pPr>
      <w:r w:rsidRPr="004A2D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32F2AC0E" wp14:editId="72E5C34D">
                <wp:extent cx="3168015" cy="1367625"/>
                <wp:effectExtent l="0" t="0" r="0" b="4445"/>
                <wp:docPr id="599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36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CCD9F" w14:textId="2A5B73A5" w:rsidR="00452BD9" w:rsidRDefault="00B36699" w:rsidP="00452BD9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3669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5D15B10D" wp14:editId="45FA9708">
                                  <wp:extent cx="3018377" cy="1065474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2416" cy="1070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2BD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4</w:t>
                            </w:r>
                            <w:r w:rsidR="008A7F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="00452BD9"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73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Resistance ranges and the programming sequence which starts</w:t>
                            </w:r>
                            <w:r w:rsidR="00452BD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from</w:t>
                            </w:r>
                            <w:r w:rsidR="003073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range 7 after a blanket RESET.</w:t>
                            </w:r>
                          </w:p>
                          <w:p w14:paraId="18022FAE" w14:textId="77777777" w:rsidR="00B4774D" w:rsidRPr="00F55A58" w:rsidRDefault="00B4774D" w:rsidP="00452BD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F2AC0E" id="_x0000_s1029" type="#_x0000_t202" style="width:249.4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" stroked="f">
                <v:textbox inset="5.85pt,.7pt,5.85pt,.7pt">
                  <w:txbxContent>
                    <w:p w14:paraId="149CCD9F" w14:textId="2A5B73A5" w:rsidR="00452BD9" w:rsidRDefault="00B36699" w:rsidP="00452BD9">
                      <w:pP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</w:pPr>
                      <w:r w:rsidRPr="00B3669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5D15B10D" wp14:editId="45FA9708">
                            <wp:extent cx="3018377" cy="1065474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2416" cy="1070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2BD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4</w:t>
                      </w:r>
                      <w:r w:rsidR="008A7F6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="00452BD9"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3073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Resistance ranges and the programming sequence which starts</w:t>
                      </w:r>
                      <w:r w:rsidR="00452BD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from</w:t>
                      </w:r>
                      <w:r w:rsidR="003073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range 7 after a blanket RESET.</w:t>
                      </w:r>
                    </w:p>
                    <w:p w14:paraId="18022FAE" w14:textId="77777777" w:rsidR="00B4774D" w:rsidRPr="00F55A58" w:rsidRDefault="00B4774D" w:rsidP="00452BD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6E1E79" w14:textId="1A61C2FF" w:rsidR="00575132" w:rsidRDefault="00BE3384" w:rsidP="00FF74C8">
      <w:pPr>
        <w:jc w:val="both"/>
        <w:rPr>
          <w:rFonts w:ascii="Times New Roman" w:hAnsi="Times New Roman" w:cs="Times New Roman"/>
          <w:noProof/>
          <w:sz w:val="19"/>
          <w:szCs w:val="19"/>
          <w:lang w:eastAsia="en-US"/>
        </w:rPr>
      </w:pPr>
      <w:r w:rsidRPr="004A2D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39FB8689" wp14:editId="19FB5D91">
                <wp:extent cx="3168015" cy="1463040"/>
                <wp:effectExtent l="0" t="0" r="0" b="3810"/>
                <wp:docPr id="577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9463E" w14:textId="64CACA15" w:rsidR="00BE3384" w:rsidRDefault="0051011F" w:rsidP="00BE3384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51011F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03285F31" wp14:editId="3B6332D9">
                                  <wp:extent cx="2846567" cy="82677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1341" cy="868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88BB92" w14:textId="11703C4A" w:rsidR="00BE3384" w:rsidRPr="00F55A58" w:rsidRDefault="00BE3384" w:rsidP="00BE33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5</w:t>
                            </w:r>
                            <w:r w:rsidR="008A7F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4341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SDCFC u</w:t>
                            </w:r>
                            <w:r w:rsidR="006419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</w:t>
                            </w:r>
                            <w:r w:rsidR="00C4341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="006419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 comb</w:t>
                            </w:r>
                            <w:r w:rsidR="00C4341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ination of State-dependent Coarse Control operation</w:t>
                            </w:r>
                            <w:r w:rsidR="006419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C4341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State-dependent Fine-control operation</w:t>
                            </w:r>
                            <w:r w:rsidR="006419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to</w:t>
                            </w:r>
                            <w:r w:rsidR="00C4341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achieve good speed and accuracy.</w:t>
                            </w:r>
                            <w:r w:rsidR="00133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4341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 each range n, two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detection levels Rmm[n] and RMM[n], n = 0, 1, ..., 7</w:t>
                            </w:r>
                            <w:r w:rsidR="00C4341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are defined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 w:rsidR="00133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Range 0 doesn’t need to have Rmm[0] and range 7 doesn’t need to have RMM[7]. 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FB8689" id="_x0000_s1030" type="#_x0000_t202" style="width:249.45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" stroked="f">
                <v:textbox inset="5.85pt,.7pt,5.85pt,.7pt">
                  <w:txbxContent>
                    <w:p w14:paraId="7B79463E" w14:textId="64CACA15" w:rsidR="00BE3384" w:rsidRDefault="0051011F" w:rsidP="00BE3384">
                      <w:pP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</w:pPr>
                      <w:r w:rsidRPr="0051011F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03285F31" wp14:editId="3B6332D9">
                            <wp:extent cx="2846567" cy="82677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1341" cy="868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88BB92" w14:textId="11703C4A" w:rsidR="00BE3384" w:rsidRPr="00F55A58" w:rsidRDefault="00BE3384" w:rsidP="00BE3384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5</w:t>
                      </w:r>
                      <w:r w:rsidR="008A7F6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C4341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SDCFC u</w:t>
                      </w:r>
                      <w:r w:rsidR="0064199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</w:t>
                      </w:r>
                      <w:r w:rsidR="00C4341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</w:t>
                      </w:r>
                      <w:r w:rsidR="0064199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 comb</w:t>
                      </w:r>
                      <w:r w:rsidR="00C4341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ination of State-dependent Coarse Control operation</w:t>
                      </w:r>
                      <w:r w:rsidR="0064199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and </w:t>
                      </w:r>
                      <w:r w:rsidR="00C4341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State-dependent Fine-control operation</w:t>
                      </w:r>
                      <w:r w:rsidR="0064199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to</w:t>
                      </w:r>
                      <w:r w:rsidR="00C4341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achieve good speed and accuracy.</w:t>
                      </w:r>
                      <w:r w:rsidR="0013389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C4341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 each range n, two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detection levels Rmm[n] and RMM[n], n = 0, 1, ..., 7</w:t>
                      </w:r>
                      <w:r w:rsidR="00C4341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are defined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  <w:r w:rsidR="0013389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Range 0 doesn’t need to have Rmm[0] and range 7 doesn’t need to have RMM[7].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38DB43" wp14:editId="7E14E059">
                <wp:simplePos x="0" y="0"/>
                <wp:positionH relativeFrom="column">
                  <wp:posOffset>-1004253</wp:posOffset>
                </wp:positionH>
                <wp:positionV relativeFrom="paragraph">
                  <wp:posOffset>-2325052</wp:posOffset>
                </wp:positionV>
                <wp:extent cx="272832" cy="307777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3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4B94F7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8DB43" id="TextBox 28" o:spid="_x0000_s1031" type="#_x0000_t202" style="position:absolute;left:0;text-align:left;margin-left:-79.1pt;margin-top:-183.05pt;width:21.5pt;height:24.2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" filled="f" stroked="f">
                <v:textbox style="mso-fit-shape-to-text:t">
                  <w:txbxContent>
                    <w:p w14:paraId="364B94F7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88D7B" wp14:editId="5F31E9BC">
                <wp:simplePos x="0" y="0"/>
                <wp:positionH relativeFrom="column">
                  <wp:posOffset>-1602423</wp:posOffset>
                </wp:positionH>
                <wp:positionV relativeFrom="paragraph">
                  <wp:posOffset>-2325052</wp:posOffset>
                </wp:positionV>
                <wp:extent cx="295274" cy="307777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65D28F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8D7B" id="TextBox 27" o:spid="_x0000_s1032" type="#_x0000_t202" style="position:absolute;left:0;text-align:left;margin-left:-126.2pt;margin-top:-183.05pt;width:23.25pt;height:24.2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" filled="f" stroked="f">
                <v:textbox style="mso-fit-shape-to-text:t">
                  <w:txbxContent>
                    <w:p w14:paraId="2D65D28F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52107" wp14:editId="5F15B79D">
                <wp:simplePos x="0" y="0"/>
                <wp:positionH relativeFrom="column">
                  <wp:posOffset>-2204403</wp:posOffset>
                </wp:positionH>
                <wp:positionV relativeFrom="paragraph">
                  <wp:posOffset>-2325052</wp:posOffset>
                </wp:positionV>
                <wp:extent cx="288862" cy="307777"/>
                <wp:effectExtent l="0" t="0" r="0" b="0"/>
                <wp:wrapNone/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81B768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52107" id="TextBox 26" o:spid="_x0000_s1033" type="#_x0000_t202" style="position:absolute;left:0;text-align:left;margin-left:-173.6pt;margin-top:-183.05pt;width:22.75pt;height:24.2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" filled="f" stroked="f">
                <v:textbox style="mso-fit-shape-to-text:t">
                  <w:txbxContent>
                    <w:p w14:paraId="0A81B768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00147" wp14:editId="4320DEF2">
                <wp:simplePos x="0" y="0"/>
                <wp:positionH relativeFrom="column">
                  <wp:posOffset>-2807653</wp:posOffset>
                </wp:positionH>
                <wp:positionV relativeFrom="paragraph">
                  <wp:posOffset>-2325052</wp:posOffset>
                </wp:positionV>
                <wp:extent cx="288862" cy="307777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87C448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00147" id="TextBox 25" o:spid="_x0000_s1034" type="#_x0000_t202" style="position:absolute;left:0;text-align:left;margin-left:-221.1pt;margin-top:-183.05pt;width:22.75pt;height:24.2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" filled="f" stroked="f">
                <v:textbox style="mso-fit-shape-to-text:t">
                  <w:txbxContent>
                    <w:p w14:paraId="0387C448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B78E8" wp14:editId="76735F6D">
                <wp:simplePos x="0" y="0"/>
                <wp:positionH relativeFrom="column">
                  <wp:posOffset>-3407093</wp:posOffset>
                </wp:positionH>
                <wp:positionV relativeFrom="paragraph">
                  <wp:posOffset>-2325052</wp:posOffset>
                </wp:positionV>
                <wp:extent cx="288862" cy="307777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EE1AD3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B78E8" id="TextBox 24" o:spid="_x0000_s1035" type="#_x0000_t202" style="position:absolute;left:0;text-align:left;margin-left:-268.3pt;margin-top:-183.05pt;width:22.75pt;height:24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" filled="f" stroked="f">
                <v:textbox style="mso-fit-shape-to-text:t">
                  <w:txbxContent>
                    <w:p w14:paraId="02EE1AD3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1C816" wp14:editId="62EA26B8">
                <wp:simplePos x="0" y="0"/>
                <wp:positionH relativeFrom="column">
                  <wp:posOffset>-896303</wp:posOffset>
                </wp:positionH>
                <wp:positionV relativeFrom="paragraph">
                  <wp:posOffset>-2538412</wp:posOffset>
                </wp:positionV>
                <wp:extent cx="167515" cy="931066"/>
                <wp:effectExtent l="0" t="0" r="23495" b="0"/>
                <wp:wrapNone/>
                <wp:docPr id="20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5" cy="931066"/>
                        </a:xfrm>
                        <a:prstGeom prst="arc">
                          <a:avLst>
                            <a:gd name="adj1" fmla="val 11049445"/>
                            <a:gd name="adj2" fmla="val 213591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2DDA5E" id="Arc 19" o:spid="_x0000_s1026" style="position:absolute;margin-left:-70.6pt;margin-top:-199.85pt;width:13.2pt;height:7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515,93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" path="m7,459445nsc609,203472,38284,-1770,84341,11v45618,1764,82593,206111,83168,459645l83758,465533,7,459445xem7,459445nfc609,203472,38284,-1770,84341,11v45618,1764,82593,206111,83168,459645e" filled="f" strokecolor="black [3213]" strokeweight=".5pt">
                <v:stroke joinstyle="miter"/>
                <v:path arrowok="t" o:connecttype="custom" o:connectlocs="7,459445;84341,11;167509,459656" o:connectangles="0,0,0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0C24E" wp14:editId="25A9357C">
                <wp:simplePos x="0" y="0"/>
                <wp:positionH relativeFrom="column">
                  <wp:posOffset>-1486853</wp:posOffset>
                </wp:positionH>
                <wp:positionV relativeFrom="paragraph">
                  <wp:posOffset>-2538412</wp:posOffset>
                </wp:positionV>
                <wp:extent cx="167515" cy="931066"/>
                <wp:effectExtent l="0" t="0" r="23495" b="0"/>
                <wp:wrapNone/>
                <wp:docPr id="19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5" cy="931066"/>
                        </a:xfrm>
                        <a:prstGeom prst="arc">
                          <a:avLst>
                            <a:gd name="adj1" fmla="val 11049445"/>
                            <a:gd name="adj2" fmla="val 213591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4C67585" id="Arc 18" o:spid="_x0000_s1026" style="position:absolute;margin-left:-117.1pt;margin-top:-199.85pt;width:13.2pt;height:7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515,93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" path="m7,459445nsc609,203472,38284,-1770,84341,11v45618,1764,82593,206111,83168,459645l83758,465533,7,459445xem7,459445nfc609,203472,38284,-1770,84341,11v45618,1764,82593,206111,83168,459645e" filled="f" strokecolor="black [3213]" strokeweight=".5pt">
                <v:stroke joinstyle="miter"/>
                <v:path arrowok="t" o:connecttype="custom" o:connectlocs="7,459445;84341,11;167509,459656" o:connectangles="0,0,0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048E6" wp14:editId="5AF93669">
                <wp:simplePos x="0" y="0"/>
                <wp:positionH relativeFrom="column">
                  <wp:posOffset>-2082483</wp:posOffset>
                </wp:positionH>
                <wp:positionV relativeFrom="paragraph">
                  <wp:posOffset>-2538412</wp:posOffset>
                </wp:positionV>
                <wp:extent cx="167515" cy="931066"/>
                <wp:effectExtent l="0" t="0" r="23495" b="0"/>
                <wp:wrapNone/>
                <wp:docPr id="18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5" cy="931066"/>
                        </a:xfrm>
                        <a:prstGeom prst="arc">
                          <a:avLst>
                            <a:gd name="adj1" fmla="val 11049445"/>
                            <a:gd name="adj2" fmla="val 213591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FEE2F0" id="Arc 17" o:spid="_x0000_s1026" style="position:absolute;margin-left:-164pt;margin-top:-199.85pt;width:13.2pt;height:7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515,93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" path="m7,459445nsc609,203472,38284,-1770,84341,11v45618,1764,82593,206111,83168,459645l83758,465533,7,459445xem7,459445nfc609,203472,38284,-1770,84341,11v45618,1764,82593,206111,83168,459645e" filled="f" strokecolor="black [3213]" strokeweight=".5pt">
                <v:stroke joinstyle="miter"/>
                <v:path arrowok="t" o:connecttype="custom" o:connectlocs="7,459445;84341,11;167509,459656" o:connectangles="0,0,0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FCE0A" wp14:editId="23930A27">
                <wp:simplePos x="0" y="0"/>
                <wp:positionH relativeFrom="column">
                  <wp:posOffset>-2681923</wp:posOffset>
                </wp:positionH>
                <wp:positionV relativeFrom="paragraph">
                  <wp:posOffset>-2538412</wp:posOffset>
                </wp:positionV>
                <wp:extent cx="167515" cy="931066"/>
                <wp:effectExtent l="0" t="0" r="23495" b="0"/>
                <wp:wrapNone/>
                <wp:docPr id="17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5" cy="931066"/>
                        </a:xfrm>
                        <a:prstGeom prst="arc">
                          <a:avLst>
                            <a:gd name="adj1" fmla="val 11049445"/>
                            <a:gd name="adj2" fmla="val 213591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C8D876" id="Arc 16" o:spid="_x0000_s1026" style="position:absolute;margin-left:-211.2pt;margin-top:-199.85pt;width:13.2pt;height:7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515,93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" path="m7,459445nsc609,203472,38284,-1770,84341,11v45618,1764,82593,206111,83168,459645l83758,465533,7,459445xem7,459445nfc609,203472,38284,-1770,84341,11v45618,1764,82593,206111,83168,459645e" filled="f" strokecolor="black [3213]" strokeweight=".5pt">
                <v:stroke joinstyle="miter"/>
                <v:path arrowok="t" o:connecttype="custom" o:connectlocs="7,459445;84341,11;167509,459656" o:connectangles="0,0,0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0494B" wp14:editId="54D1A57F">
                <wp:simplePos x="0" y="0"/>
                <wp:positionH relativeFrom="column">
                  <wp:posOffset>-3947477</wp:posOffset>
                </wp:positionH>
                <wp:positionV relativeFrom="paragraph">
                  <wp:posOffset>-2710498</wp:posOffset>
                </wp:positionV>
                <wp:extent cx="441146" cy="215444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1146" cy="2154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2D636F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# cells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0494B" id="TextBox 14" o:spid="_x0000_s1036" type="#_x0000_t202" style="position:absolute;left:0;text-align:left;margin-left:-310.8pt;margin-top:-213.45pt;width:34.75pt;height:16.95pt;rotation:90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" filled="f" stroked="f">
                <v:textbox style="mso-fit-shape-to-text:t">
                  <w:txbxContent>
                    <w:p w14:paraId="452D636F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# cells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C59F6" wp14:editId="36EAC3D8">
                <wp:simplePos x="0" y="0"/>
                <wp:positionH relativeFrom="column">
                  <wp:posOffset>-3299143</wp:posOffset>
                </wp:positionH>
                <wp:positionV relativeFrom="paragraph">
                  <wp:posOffset>-2538412</wp:posOffset>
                </wp:positionV>
                <wp:extent cx="167515" cy="931066"/>
                <wp:effectExtent l="0" t="0" r="23495" b="0"/>
                <wp:wrapNone/>
                <wp:docPr id="11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5" cy="931066"/>
                        </a:xfrm>
                        <a:prstGeom prst="arc">
                          <a:avLst>
                            <a:gd name="adj1" fmla="val 11049445"/>
                            <a:gd name="adj2" fmla="val 213591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4C700A" id="Arc 10" o:spid="_x0000_s1026" style="position:absolute;margin-left:-259.8pt;margin-top:-199.85pt;width:13.2pt;height:7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515,93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" path="m7,459445nsc609,203472,38284,-1770,84341,11v45618,1764,82593,206111,83168,459645l83758,465533,7,459445xem7,459445nfc609,203472,38284,-1770,84341,11v45618,1764,82593,206111,83168,459645e" filled="f" strokecolor="black [3213]" strokeweight=".5pt">
                <v:stroke joinstyle="miter"/>
                <v:path arrowok="t" o:connecttype="custom" o:connectlocs="7,459445;84341,11;167509,459656" o:connectangles="0,0,0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E307B" wp14:editId="7A1947F7">
                <wp:simplePos x="0" y="0"/>
                <wp:positionH relativeFrom="column">
                  <wp:posOffset>-3549333</wp:posOffset>
                </wp:positionH>
                <wp:positionV relativeFrom="paragraph">
                  <wp:posOffset>-1622742</wp:posOffset>
                </wp:positionV>
                <wp:extent cx="2635886" cy="0"/>
                <wp:effectExtent l="0" t="76200" r="12065" b="95250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EEF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79.5pt;margin-top:-127.75pt;width:207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FB318" wp14:editId="54952E2D">
                <wp:simplePos x="0" y="0"/>
                <wp:positionH relativeFrom="column">
                  <wp:posOffset>-3549333</wp:posOffset>
                </wp:positionH>
                <wp:positionV relativeFrom="paragraph">
                  <wp:posOffset>-2821622</wp:posOffset>
                </wp:positionV>
                <wp:extent cx="0" cy="600075"/>
                <wp:effectExtent l="76200" t="38100" r="57150" b="9525"/>
                <wp:wrapNone/>
                <wp:docPr id="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B8681" id="Straight Arrow Connector 4" o:spid="_x0000_s1026" type="#_x0000_t32" style="position:absolute;margin-left:-279.5pt;margin-top:-222.15pt;width:0;height:4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60057E55" w14:textId="3404D3FB" w:rsidR="004A3073" w:rsidRDefault="007D7D3B" w:rsidP="00FF74C8">
      <w:pPr>
        <w:jc w:val="both"/>
        <w:rPr>
          <w:rFonts w:ascii="Times New Roman" w:hAnsi="Times New Roman" w:cs="Times New Roman"/>
          <w:sz w:val="19"/>
          <w:szCs w:val="19"/>
        </w:rPr>
      </w:pPr>
      <w:r w:rsidRPr="004A2D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7E1FE217" wp14:editId="086A4F2B">
                <wp:extent cx="3168015" cy="1431234"/>
                <wp:effectExtent l="0" t="0" r="0" b="0"/>
                <wp:docPr id="599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431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44227" w14:textId="200A38DF" w:rsidR="007D7D3B" w:rsidRDefault="00132192" w:rsidP="007D7D3B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3348938" wp14:editId="681BEE0E">
                                  <wp:extent cx="3019425" cy="1052830"/>
                                  <wp:effectExtent l="0" t="0" r="9525" b="0"/>
                                  <wp:docPr id="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9425" cy="1052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4A8CB1" w14:textId="19C590F7" w:rsidR="007D7D3B" w:rsidRDefault="00B0273E" w:rsidP="00007F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6</w:t>
                            </w:r>
                            <w:r w:rsidR="008A7F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="007D7D3B"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1316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Measured data that shows (a) fast SET speed with respect to wordline volta</w:t>
                            </w:r>
                            <w:r w:rsidR="00D36D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 VWL</w:t>
                            </w:r>
                            <w:r w:rsidR="0031316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and slow SET and RESET speed with </w:t>
                            </w:r>
                            <w:r w:rsidR="00D36D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respect to the bitline voltage VBL and the source line voltage VSL</w:t>
                            </w:r>
                            <w:r w:rsidR="0031316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respectively.</w:t>
                            </w:r>
                          </w:p>
                          <w:p w14:paraId="73DE58E2" w14:textId="77777777" w:rsidR="00B0709C" w:rsidRPr="00F55A58" w:rsidRDefault="00B0709C" w:rsidP="00007F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FE217" id="_x0000_s1037" type="#_x0000_t202" style="width:249.45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" stroked="f">
                <v:textbox inset="5.85pt,.7pt,5.85pt,.7pt">
                  <w:txbxContent>
                    <w:p w14:paraId="1E644227" w14:textId="200A38DF" w:rsidR="007D7D3B" w:rsidRDefault="00132192" w:rsidP="007D7D3B">
                      <w:pP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3348938" wp14:editId="681BEE0E">
                            <wp:extent cx="3019425" cy="1052830"/>
                            <wp:effectExtent l="0" t="0" r="9525" b="0"/>
                            <wp:docPr id="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9425" cy="1052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4A8CB1" w14:textId="19C590F7" w:rsidR="007D7D3B" w:rsidRDefault="00B0273E" w:rsidP="00007F01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6</w:t>
                      </w:r>
                      <w:r w:rsidR="008A7F6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="007D7D3B"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31316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Measured data that shows (a) fast SET speed with respect to wordline volta</w:t>
                      </w:r>
                      <w:r w:rsidR="00D36D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 VWL</w:t>
                      </w:r>
                      <w:r w:rsidR="0031316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and slow SET and RESET speed with </w:t>
                      </w:r>
                      <w:r w:rsidR="00D36D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respect to the bitline voltage VBL and the source line voltage VSL</w:t>
                      </w:r>
                      <w:r w:rsidR="0031316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respectively.</w:t>
                      </w:r>
                    </w:p>
                    <w:p w14:paraId="73DE58E2" w14:textId="77777777" w:rsidR="00B0709C" w:rsidRPr="00F55A58" w:rsidRDefault="00B0709C" w:rsidP="00007F01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452405" w14:textId="77777777" w:rsidR="00B0709C" w:rsidRDefault="00B0709C" w:rsidP="00FF74C8">
      <w:pPr>
        <w:jc w:val="both"/>
        <w:rPr>
          <w:rFonts w:ascii="Times New Roman" w:hAnsi="Times New Roman" w:cs="Times New Roman"/>
          <w:sz w:val="19"/>
          <w:szCs w:val="19"/>
        </w:rPr>
      </w:pPr>
    </w:p>
    <w:p w14:paraId="683778E3" w14:textId="7BF39D47" w:rsidR="00B13EF3" w:rsidRPr="00921444" w:rsidRDefault="0096245B" w:rsidP="00FF74C8">
      <w:pPr>
        <w:jc w:val="both"/>
        <w:rPr>
          <w:rFonts w:ascii="Times New Roman" w:hAnsi="Times New Roman" w:cs="Times New Roman"/>
          <w:sz w:val="19"/>
          <w:szCs w:val="19"/>
        </w:rPr>
      </w:pPr>
      <w:r w:rsidRPr="004A2D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77AC580F" wp14:editId="6F120FB1">
                <wp:extent cx="3130345" cy="2377605"/>
                <wp:effectExtent l="0" t="0" r="0" b="3810"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345" cy="2377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F155B" w14:textId="7774341D" w:rsidR="0096245B" w:rsidRDefault="00800F1A" w:rsidP="0096245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Table 1</w:t>
                            </w:r>
                            <w:r w:rsidR="008A7F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="0096245B"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45E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VWL/VBL combination for each state, used in the coarse resistance control phase</w:t>
                            </w:r>
                            <w:r w:rsidR="008A56D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 w:rsidR="00133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A56D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Also show the Rmm[n] and RMM[n] values used in the fine resistance control phase.</w:t>
                            </w:r>
                            <w:r w:rsidR="00133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070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The values in the table are optimized from the data collected on the 1Mbit 1T4R array.</w:t>
                            </w:r>
                            <w:r w:rsidR="00133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A3A0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VBL range is [1.6V – 2.</w:t>
                            </w:r>
                            <w:r w:rsidR="00C573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5V] and </w:t>
                            </w:r>
                            <w:r w:rsidR="008A3A0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VSL range is [2.5V – 3.4V]</w:t>
                            </w:r>
                            <w:r w:rsidR="009A507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077" w:rsidRPr="009A507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9A507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Starting voltages for VBL and VSL are 1.6V and 2.5V, respectively</w:t>
                            </w:r>
                            <w:r w:rsidR="008A3A0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 w:rsidR="00133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A3A0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Coarse RESET pulse voltage condition is VWL = 4.5V, VBL = 0V, VSL = 2.5V.</w:t>
                            </w:r>
                          </w:p>
                          <w:p w14:paraId="6950E411" w14:textId="6B95B72E" w:rsidR="00034E76" w:rsidRPr="00F55A58" w:rsidRDefault="001A0FBF" w:rsidP="0096245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A0FBF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3D2D10E2" wp14:editId="78C688A5">
                                  <wp:extent cx="2965836" cy="1550670"/>
                                  <wp:effectExtent l="0" t="0" r="635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9439" cy="1552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AC580F" id="_x0000_s1038" type="#_x0000_t202" style="width:246.5pt;height:1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" stroked="f">
                <v:textbox inset="5.85pt,.7pt,5.85pt,.7pt">
                  <w:txbxContent>
                    <w:p w14:paraId="2BAF155B" w14:textId="7774341D" w:rsidR="0096245B" w:rsidRDefault="00800F1A" w:rsidP="0096245B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Table 1</w:t>
                      </w:r>
                      <w:r w:rsidR="008A7F6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="0096245B"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5B45E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VWL/VBL combination for each state, used in the coarse resistance control phase</w:t>
                      </w:r>
                      <w:r w:rsidR="008A56D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  <w:r w:rsidR="0013389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8A56D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Also show the Rmm[n] and RMM[n] values used in the fine resistance control phase.</w:t>
                      </w:r>
                      <w:r w:rsidR="0013389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B0709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The values in the table are optimized from the data collected on the 1Mbit 1T4R array.</w:t>
                      </w:r>
                      <w:r w:rsidR="0013389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8A3A0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VBL range is [1.6V – 2.</w:t>
                      </w:r>
                      <w:r w:rsidR="00C5732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5V] and </w:t>
                      </w:r>
                      <w:r w:rsidR="008A3A0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VSL range is [2.5V – 3.4V]</w:t>
                      </w:r>
                      <w:r w:rsidR="009A507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9A5077" w:rsidRPr="009A507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E0"/>
                      </w:r>
                      <w:r w:rsidR="009A507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Starting voltages for VBL and VSL are 1.6V and 2.5V, respectively</w:t>
                      </w:r>
                      <w:r w:rsidR="008A3A0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  <w:r w:rsidR="0013389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8A3A0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Coarse RESET pulse voltage condition is VWL = 4.5V, VBL = 0V, VSL = 2.5V.</w:t>
                      </w:r>
                    </w:p>
                    <w:p w14:paraId="6950E411" w14:textId="6B95B72E" w:rsidR="00034E76" w:rsidRPr="00F55A58" w:rsidRDefault="001A0FBF" w:rsidP="0096245B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A0FBF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3D2D10E2" wp14:editId="78C688A5">
                            <wp:extent cx="2965836" cy="1550670"/>
                            <wp:effectExtent l="0" t="0" r="635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9439" cy="1552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9049E" w14:textId="2F890E17" w:rsidR="006F574E" w:rsidRDefault="006F574E" w:rsidP="00FF74C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7EE5EE6" w14:textId="06DE72C1" w:rsidR="0080563B" w:rsidRDefault="0080563B" w:rsidP="00FF74C8">
      <w:pPr>
        <w:jc w:val="both"/>
        <w:rPr>
          <w:rFonts w:ascii="Times New Roman" w:hAnsi="Times New Roman" w:cs="Times New Roman"/>
          <w:sz w:val="19"/>
          <w:szCs w:val="19"/>
        </w:rPr>
      </w:pPr>
      <w:commentRangeStart w:id="20"/>
      <w:r w:rsidRPr="004A2D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55534E4E" wp14:editId="2F08BB46">
                <wp:extent cx="3168015" cy="3686861"/>
                <wp:effectExtent l="0" t="0" r="0" b="8890"/>
                <wp:docPr id="599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3686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4A4AA" w14:textId="65E5FBF7" w:rsidR="0080563B" w:rsidRDefault="0021318D" w:rsidP="0080563B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21318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3CA603E6" wp14:editId="74481AC8">
                                  <wp:extent cx="3019425" cy="3047466"/>
                                  <wp:effectExtent l="0" t="0" r="0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9425" cy="3047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52A9A3" w14:textId="4B572268" w:rsidR="0080563B" w:rsidRPr="00F55A58" w:rsidRDefault="00A94CB4" w:rsidP="00007F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7</w:t>
                            </w:r>
                            <w:r w:rsidR="008A7F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="0080563B"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25D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Algorith</w:t>
                            </w:r>
                            <w:r w:rsidR="00921DC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 diagram.</w:t>
                            </w:r>
                            <w:r w:rsidR="00133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1DC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Note that the Fine C</w:t>
                            </w:r>
                            <w:r w:rsidR="003625D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ontrol phase has a limit on</w:t>
                            </w:r>
                            <w:r w:rsidR="0055627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25D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the number of pulses, over which the program operation will be declared “fail” (not specified in the diagram).</w:t>
                            </w:r>
                            <w:r w:rsidR="00133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25D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Fine SET and Fine </w:t>
                            </w:r>
                            <w:r w:rsidR="0055627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RESET </w:t>
                            </w:r>
                            <w:r w:rsidR="003625D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conditions must be optimized such that the resistance change </w:t>
                            </w:r>
                            <w:r w:rsidR="003625D5" w:rsidRPr="007D70F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ΔR</w:t>
                            </w:r>
                            <w:r w:rsidR="003625D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per fine-control pulse is smaller than the range width</w:t>
                            </w:r>
                            <w:r w:rsidR="008056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534E4E" id="_x0000_s1039" type="#_x0000_t202" style="width:249.45pt;height:2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" stroked="f">
                <v:textbox inset="5.85pt,.7pt,5.85pt,.7pt">
                  <w:txbxContent>
                    <w:p w14:paraId="2214A4AA" w14:textId="65E5FBF7" w:rsidR="0080563B" w:rsidRDefault="0021318D" w:rsidP="0080563B">
                      <w:pP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</w:pPr>
                      <w:r w:rsidRPr="0021318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3CA603E6" wp14:editId="74481AC8">
                            <wp:extent cx="3019425" cy="3047466"/>
                            <wp:effectExtent l="0" t="0" r="0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9425" cy="30474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52A9A3" w14:textId="4B572268" w:rsidR="0080563B" w:rsidRPr="00F55A58" w:rsidRDefault="00A94CB4" w:rsidP="00007F01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7</w:t>
                      </w:r>
                      <w:r w:rsidR="008A7F6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="0080563B"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3625D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Algorith</w:t>
                      </w:r>
                      <w:r w:rsidR="00921DC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 diagram.</w:t>
                      </w:r>
                      <w:r w:rsidR="0013389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921DC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Note that the Fine C</w:t>
                      </w:r>
                      <w:r w:rsidR="003625D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ontrol phase has a limit on</w:t>
                      </w:r>
                      <w:r w:rsidR="0055627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3625D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the number of pulses, over which the program operation will be declared “fail” (not specified in the diagram).</w:t>
                      </w:r>
                      <w:r w:rsidR="0013389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3625D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Fine SET and Fine </w:t>
                      </w:r>
                      <w:r w:rsidR="0055627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RESET </w:t>
                      </w:r>
                      <w:r w:rsidR="003625D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conditions must be optimized such that the resistance change </w:t>
                      </w:r>
                      <w:r w:rsidR="003625D5" w:rsidRPr="007D70F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ΔR</w:t>
                      </w:r>
                      <w:r w:rsidR="003625D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per fine-control pulse is smaller than the range width</w:t>
                      </w:r>
                      <w:r w:rsidR="0080563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20"/>
      <w:r w:rsidR="009B0589">
        <w:rPr>
          <w:rStyle w:val="CommentReference"/>
        </w:rPr>
        <w:commentReference w:id="20"/>
      </w:r>
    </w:p>
    <w:p w14:paraId="1EE4FF67" w14:textId="77777777" w:rsidR="00BB5AF4" w:rsidRDefault="00BB5AF4" w:rsidP="00FF74C8">
      <w:pPr>
        <w:jc w:val="both"/>
        <w:rPr>
          <w:rFonts w:ascii="Times New Roman" w:hAnsi="Times New Roman" w:cs="Times New Roman"/>
          <w:sz w:val="19"/>
          <w:szCs w:val="19"/>
        </w:rPr>
      </w:pPr>
    </w:p>
    <w:p w14:paraId="67167ABA" w14:textId="3BBE341F" w:rsidR="00283783" w:rsidRPr="005C0173" w:rsidRDefault="007F663F" w:rsidP="00FF74C8">
      <w:pPr>
        <w:jc w:val="both"/>
        <w:rPr>
          <w:rFonts w:ascii="Times New Roman" w:hAnsi="Times New Roman" w:cs="Times New Roman"/>
          <w:sz w:val="19"/>
          <w:szCs w:val="19"/>
        </w:rPr>
      </w:pPr>
      <w:r w:rsidRPr="004A2D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5B68ED99" wp14:editId="090165E3">
                <wp:extent cx="3130345" cy="2178657"/>
                <wp:effectExtent l="0" t="0" r="0" b="0"/>
                <wp:docPr id="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345" cy="2178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6E0C0" w14:textId="68CFBEFA" w:rsidR="002E71FF" w:rsidRDefault="007F663F" w:rsidP="007F663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Table 2</w:t>
                            </w:r>
                            <w:r w:rsidR="008A7F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853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Measurement result</w:t>
                            </w:r>
                            <w:r w:rsidR="00EE717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Comparison between our SDCFC algorithm with the currently popular fixed pulse program-verify algorithm.</w:t>
                            </w:r>
                            <w:r w:rsidR="00343DA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3D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The number of pulses is counted until the number of cells with resistance outside the target ranges (0, 1, ..., 6) is less than 1% of the total number of cells.</w:t>
                            </w:r>
                            <w:r w:rsidR="00133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3D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1% represents the error tolerance that we assume</w:t>
                            </w:r>
                            <w:r w:rsidR="00A477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an error correction scheme can correct.</w:t>
                            </w:r>
                            <w:r w:rsidR="00133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77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 3 or more bits-per-cell, low density parity check (LDPC) error correction is usually used.</w:t>
                            </w:r>
                            <w:r w:rsidR="00F73D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AC61FB3" w14:textId="4F7811DB" w:rsidR="007F663F" w:rsidRPr="00F55A58" w:rsidRDefault="00343DA1" w:rsidP="007F663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3DA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1A103EF7" wp14:editId="244FF579">
                                  <wp:extent cx="2870420" cy="1311910"/>
                                  <wp:effectExtent l="0" t="0" r="635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489" cy="13146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68ED99" id="_x0000_s1040" type="#_x0000_t202" style="width:246.5pt;height:1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" stroked="f">
                <v:textbox inset="5.85pt,.7pt,5.85pt,.7pt">
                  <w:txbxContent>
                    <w:p w14:paraId="41C6E0C0" w14:textId="68CFBEFA" w:rsidR="002E71FF" w:rsidRDefault="007F663F" w:rsidP="007F663F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Table 2</w:t>
                      </w:r>
                      <w:r w:rsidR="008A7F6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3853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Measurement result</w:t>
                      </w:r>
                      <w:r w:rsidR="00EE717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Comparison between our SDCFC algorithm with the currently popular fixed pulse program-verify algorithm.</w:t>
                      </w:r>
                      <w:r w:rsidR="00343DA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F73D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The number of pulses is counted until the number of cells with resistance outside the target ranges (0, 1, ..., 6) is less than 1% of the total number of cells.</w:t>
                      </w:r>
                      <w:r w:rsidR="0013389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F73D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1% represents the error tolerance that we assume</w:t>
                      </w:r>
                      <w:r w:rsidR="00A477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an error correction scheme can correct.</w:t>
                      </w:r>
                      <w:r w:rsidR="0013389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A477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 3 or more bits-per-cell, low density parity check (LDPC) error correction is usually used.</w:t>
                      </w:r>
                      <w:r w:rsidR="00F73D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AC61FB3" w14:textId="4F7811DB" w:rsidR="007F663F" w:rsidRPr="00F55A58" w:rsidRDefault="00343DA1" w:rsidP="007F663F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3DA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1A103EF7" wp14:editId="244FF579">
                            <wp:extent cx="2870420" cy="1311910"/>
                            <wp:effectExtent l="0" t="0" r="635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489" cy="13146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83783" w:rsidRPr="005C0173" w:rsidSect="00EF07A2">
      <w:type w:val="continuous"/>
      <w:pgSz w:w="12240" w:h="15840"/>
      <w:pgMar w:top="562" w:right="1008" w:bottom="994" w:left="965" w:header="720" w:footer="720" w:gutter="0"/>
      <w:cols w:num="2" w:space="28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kash Levy" w:date="2019-12-25T18:24:00Z" w:initials="AL">
    <w:p w14:paraId="32360A2B" w14:textId="4BE7C611" w:rsidR="000F606B" w:rsidRDefault="000F606B">
      <w:pPr>
        <w:pStyle w:val="CommentText"/>
      </w:pPr>
      <w:r>
        <w:rPr>
          <w:rStyle w:val="CommentReference"/>
        </w:rPr>
        <w:annotationRef/>
      </w:r>
      <w:r>
        <w:t xml:space="preserve">Maybe Coarse-to-Fine instead? Coarse-fine </w:t>
      </w:r>
      <w:r w:rsidR="00FC6E09">
        <w:t>makes it sound a little like it is both coarse and fine at the same time…</w:t>
      </w:r>
    </w:p>
  </w:comment>
  <w:comment w:id="15" w:author="Akash Levy" w:date="2019-12-25T19:29:00Z" w:initials="AL">
    <w:p w14:paraId="27261DC5" w14:textId="72B4AFED" w:rsidR="001B0FBE" w:rsidRDefault="001B0FBE">
      <w:pPr>
        <w:pStyle w:val="CommentText"/>
      </w:pPr>
      <w:r>
        <w:rPr>
          <w:rStyle w:val="CommentReference"/>
        </w:rPr>
        <w:annotationRef/>
      </w:r>
      <w:r>
        <w:t>We don’t have data to support this so we shouldn’t say it. Instead, say the algorithm can be easily</w:t>
      </w:r>
      <w:r w:rsidR="00DF752E">
        <w:t xml:space="preserve"> adapted.</w:t>
      </w:r>
    </w:p>
  </w:comment>
  <w:comment w:id="16" w:author="Akash Levy" w:date="2019-12-25T19:30:00Z" w:initials="AL">
    <w:p w14:paraId="41F08831" w14:textId="3FE7BE13" w:rsidR="00DF752E" w:rsidRDefault="00DF752E">
      <w:pPr>
        <w:pStyle w:val="CommentText"/>
      </w:pPr>
      <w:r>
        <w:rPr>
          <w:rStyle w:val="CommentReference"/>
        </w:rPr>
        <w:annotationRef/>
      </w:r>
      <w:r>
        <w:t>W</w:t>
      </w:r>
    </w:p>
  </w:comment>
  <w:comment w:id="17" w:author="Akash Levy" w:date="2019-12-25T19:30:00Z" w:initials="AL">
    <w:p w14:paraId="3873AEED" w14:textId="490A93A3" w:rsidR="00DF752E" w:rsidRDefault="00DF752E">
      <w:pPr>
        <w:pStyle w:val="CommentText"/>
      </w:pPr>
      <w:r>
        <w:rPr>
          <w:rStyle w:val="CommentReference"/>
        </w:rPr>
        <w:annotationRef/>
      </w:r>
    </w:p>
  </w:comment>
  <w:comment w:id="20" w:author="Akash Levy" w:date="2019-12-25T19:19:00Z" w:initials="AL">
    <w:p w14:paraId="1F7DEE34" w14:textId="670231BA" w:rsidR="009B0589" w:rsidRDefault="009B0589">
      <w:pPr>
        <w:pStyle w:val="CommentText"/>
      </w:pPr>
      <w:r>
        <w:rPr>
          <w:rStyle w:val="CommentReference"/>
        </w:rPr>
        <w:annotationRef/>
      </w:r>
      <w:r>
        <w:t>Hmm… looks like part of the figure got cut off on the right side. Can this be fixed?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360A2B" w15:done="0"/>
  <w15:commentEx w15:paraId="27261DC5" w15:done="0"/>
  <w15:commentEx w15:paraId="41F08831" w15:paraIdParent="27261DC5" w15:done="0"/>
  <w15:commentEx w15:paraId="3873AEED" w15:paraIdParent="27261DC5" w15:done="0"/>
  <w15:commentEx w15:paraId="1F7DEE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360A2B" w16cid:durableId="21AE27EC"/>
  <w16cid:commentId w16cid:paraId="27261DC5" w16cid:durableId="21AE371B"/>
  <w16cid:commentId w16cid:paraId="41F08831" w16cid:durableId="21AE374D"/>
  <w16cid:commentId w16cid:paraId="3873AEED" w16cid:durableId="21AE3752"/>
  <w16cid:commentId w16cid:paraId="1F7DEE34" w16cid:durableId="21AE34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7287"/>
    <w:multiLevelType w:val="hybridMultilevel"/>
    <w:tmpl w:val="51EE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323A9"/>
    <w:multiLevelType w:val="hybridMultilevel"/>
    <w:tmpl w:val="774AF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30838"/>
    <w:multiLevelType w:val="hybridMultilevel"/>
    <w:tmpl w:val="E3C6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kash Levy">
    <w15:presenceInfo w15:providerId="AD" w15:userId="S::akash.levy@365.levylab.org::0f662538-7453-45f3-952a-fc9f1a7c51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3"/>
    <w:rsid w:val="00001F41"/>
    <w:rsid w:val="00002020"/>
    <w:rsid w:val="00006D70"/>
    <w:rsid w:val="00007F01"/>
    <w:rsid w:val="00010A1B"/>
    <w:rsid w:val="0001213C"/>
    <w:rsid w:val="0001292C"/>
    <w:rsid w:val="00015359"/>
    <w:rsid w:val="00016471"/>
    <w:rsid w:val="00017BF6"/>
    <w:rsid w:val="000230D2"/>
    <w:rsid w:val="00025116"/>
    <w:rsid w:val="00025682"/>
    <w:rsid w:val="000258A2"/>
    <w:rsid w:val="00026972"/>
    <w:rsid w:val="00026CC8"/>
    <w:rsid w:val="000328F8"/>
    <w:rsid w:val="00033595"/>
    <w:rsid w:val="00034E76"/>
    <w:rsid w:val="000363EA"/>
    <w:rsid w:val="00042B58"/>
    <w:rsid w:val="00044652"/>
    <w:rsid w:val="000452D4"/>
    <w:rsid w:val="000454F3"/>
    <w:rsid w:val="0005666A"/>
    <w:rsid w:val="00056AF1"/>
    <w:rsid w:val="00057875"/>
    <w:rsid w:val="00062DC0"/>
    <w:rsid w:val="00065C1A"/>
    <w:rsid w:val="00066634"/>
    <w:rsid w:val="00070760"/>
    <w:rsid w:val="000757B9"/>
    <w:rsid w:val="00076AFB"/>
    <w:rsid w:val="00077AD9"/>
    <w:rsid w:val="000807BB"/>
    <w:rsid w:val="00081BE2"/>
    <w:rsid w:val="000822D5"/>
    <w:rsid w:val="0008395B"/>
    <w:rsid w:val="00084870"/>
    <w:rsid w:val="00085C1F"/>
    <w:rsid w:val="000944E2"/>
    <w:rsid w:val="00096A2E"/>
    <w:rsid w:val="00097DB8"/>
    <w:rsid w:val="000A1238"/>
    <w:rsid w:val="000A139C"/>
    <w:rsid w:val="000A301D"/>
    <w:rsid w:val="000A5985"/>
    <w:rsid w:val="000A6BD0"/>
    <w:rsid w:val="000A6DEF"/>
    <w:rsid w:val="000B3574"/>
    <w:rsid w:val="000B63D5"/>
    <w:rsid w:val="000C0962"/>
    <w:rsid w:val="000C0D65"/>
    <w:rsid w:val="000C5366"/>
    <w:rsid w:val="000D6938"/>
    <w:rsid w:val="000D6AC4"/>
    <w:rsid w:val="000D7640"/>
    <w:rsid w:val="000E0834"/>
    <w:rsid w:val="000E0928"/>
    <w:rsid w:val="000E1F3B"/>
    <w:rsid w:val="000E6987"/>
    <w:rsid w:val="000E7F88"/>
    <w:rsid w:val="000F2312"/>
    <w:rsid w:val="000F4227"/>
    <w:rsid w:val="000F5E1E"/>
    <w:rsid w:val="000F606B"/>
    <w:rsid w:val="000F7B5E"/>
    <w:rsid w:val="001016A2"/>
    <w:rsid w:val="0010272F"/>
    <w:rsid w:val="00102F06"/>
    <w:rsid w:val="00103243"/>
    <w:rsid w:val="00107525"/>
    <w:rsid w:val="0012195C"/>
    <w:rsid w:val="00122334"/>
    <w:rsid w:val="0012364D"/>
    <w:rsid w:val="001240AB"/>
    <w:rsid w:val="00124EFE"/>
    <w:rsid w:val="001268D2"/>
    <w:rsid w:val="00127B9A"/>
    <w:rsid w:val="001320A7"/>
    <w:rsid w:val="00132192"/>
    <w:rsid w:val="0013389E"/>
    <w:rsid w:val="001403A4"/>
    <w:rsid w:val="00141CE3"/>
    <w:rsid w:val="00142562"/>
    <w:rsid w:val="00155C61"/>
    <w:rsid w:val="00156B58"/>
    <w:rsid w:val="001576EE"/>
    <w:rsid w:val="0016085E"/>
    <w:rsid w:val="001616CD"/>
    <w:rsid w:val="00163B0B"/>
    <w:rsid w:val="0016550F"/>
    <w:rsid w:val="001678F1"/>
    <w:rsid w:val="0017236F"/>
    <w:rsid w:val="00172A28"/>
    <w:rsid w:val="00176331"/>
    <w:rsid w:val="00176644"/>
    <w:rsid w:val="00182F31"/>
    <w:rsid w:val="00183F46"/>
    <w:rsid w:val="00186905"/>
    <w:rsid w:val="00193EEE"/>
    <w:rsid w:val="00194670"/>
    <w:rsid w:val="00195029"/>
    <w:rsid w:val="00196628"/>
    <w:rsid w:val="001976E8"/>
    <w:rsid w:val="001A0838"/>
    <w:rsid w:val="001A0FBF"/>
    <w:rsid w:val="001A1EA4"/>
    <w:rsid w:val="001A67CD"/>
    <w:rsid w:val="001A6C1B"/>
    <w:rsid w:val="001B0FBE"/>
    <w:rsid w:val="001B2F6E"/>
    <w:rsid w:val="001B640A"/>
    <w:rsid w:val="001B76E4"/>
    <w:rsid w:val="001C1062"/>
    <w:rsid w:val="001C1F3B"/>
    <w:rsid w:val="001D3A63"/>
    <w:rsid w:val="001D472E"/>
    <w:rsid w:val="001D50CA"/>
    <w:rsid w:val="001D7E98"/>
    <w:rsid w:val="001E00CA"/>
    <w:rsid w:val="001E0C83"/>
    <w:rsid w:val="001E285D"/>
    <w:rsid w:val="001E5869"/>
    <w:rsid w:val="001E61A5"/>
    <w:rsid w:val="001E7880"/>
    <w:rsid w:val="001F2A2C"/>
    <w:rsid w:val="001F4BF4"/>
    <w:rsid w:val="001F582F"/>
    <w:rsid w:val="001F5AD6"/>
    <w:rsid w:val="0020104E"/>
    <w:rsid w:val="00202DE0"/>
    <w:rsid w:val="00202E83"/>
    <w:rsid w:val="00203CEF"/>
    <w:rsid w:val="00206721"/>
    <w:rsid w:val="00207844"/>
    <w:rsid w:val="0021031E"/>
    <w:rsid w:val="00211BD4"/>
    <w:rsid w:val="0021318D"/>
    <w:rsid w:val="0021510C"/>
    <w:rsid w:val="00217AC5"/>
    <w:rsid w:val="002240BF"/>
    <w:rsid w:val="002268B1"/>
    <w:rsid w:val="0023227C"/>
    <w:rsid w:val="00234B62"/>
    <w:rsid w:val="002355E4"/>
    <w:rsid w:val="00235747"/>
    <w:rsid w:val="00235D0E"/>
    <w:rsid w:val="00237634"/>
    <w:rsid w:val="002407B5"/>
    <w:rsid w:val="00242A7D"/>
    <w:rsid w:val="0024471C"/>
    <w:rsid w:val="00244EA5"/>
    <w:rsid w:val="00246C1B"/>
    <w:rsid w:val="00246ED0"/>
    <w:rsid w:val="00247357"/>
    <w:rsid w:val="00251D18"/>
    <w:rsid w:val="00251F1C"/>
    <w:rsid w:val="0025292E"/>
    <w:rsid w:val="00254E6C"/>
    <w:rsid w:val="00256DDD"/>
    <w:rsid w:val="0026357C"/>
    <w:rsid w:val="00263C2E"/>
    <w:rsid w:val="0026761E"/>
    <w:rsid w:val="002700AD"/>
    <w:rsid w:val="00270CAF"/>
    <w:rsid w:val="00271216"/>
    <w:rsid w:val="002753FE"/>
    <w:rsid w:val="00275BE8"/>
    <w:rsid w:val="00276877"/>
    <w:rsid w:val="00277CE5"/>
    <w:rsid w:val="00283783"/>
    <w:rsid w:val="0028473D"/>
    <w:rsid w:val="00286D6B"/>
    <w:rsid w:val="00290FD7"/>
    <w:rsid w:val="00291F7E"/>
    <w:rsid w:val="00294C77"/>
    <w:rsid w:val="002A0E7A"/>
    <w:rsid w:val="002B364D"/>
    <w:rsid w:val="002B6A6D"/>
    <w:rsid w:val="002B78C7"/>
    <w:rsid w:val="002C2DF4"/>
    <w:rsid w:val="002C3650"/>
    <w:rsid w:val="002C3800"/>
    <w:rsid w:val="002C43A4"/>
    <w:rsid w:val="002D06DB"/>
    <w:rsid w:val="002D2D63"/>
    <w:rsid w:val="002D3FBB"/>
    <w:rsid w:val="002D4CED"/>
    <w:rsid w:val="002D64E4"/>
    <w:rsid w:val="002D6A77"/>
    <w:rsid w:val="002E42C8"/>
    <w:rsid w:val="002E71FF"/>
    <w:rsid w:val="002F077F"/>
    <w:rsid w:val="002F334E"/>
    <w:rsid w:val="002F388F"/>
    <w:rsid w:val="002F3E6C"/>
    <w:rsid w:val="002F486D"/>
    <w:rsid w:val="002F7C84"/>
    <w:rsid w:val="00305BC3"/>
    <w:rsid w:val="003073DA"/>
    <w:rsid w:val="00310084"/>
    <w:rsid w:val="003125C9"/>
    <w:rsid w:val="00313162"/>
    <w:rsid w:val="00313665"/>
    <w:rsid w:val="003149CD"/>
    <w:rsid w:val="0032214C"/>
    <w:rsid w:val="00323706"/>
    <w:rsid w:val="0032603C"/>
    <w:rsid w:val="00327973"/>
    <w:rsid w:val="003305C4"/>
    <w:rsid w:val="00336536"/>
    <w:rsid w:val="00337638"/>
    <w:rsid w:val="00340BF9"/>
    <w:rsid w:val="00343DA1"/>
    <w:rsid w:val="00350402"/>
    <w:rsid w:val="003565AE"/>
    <w:rsid w:val="00356C28"/>
    <w:rsid w:val="00357760"/>
    <w:rsid w:val="00360C18"/>
    <w:rsid w:val="00361306"/>
    <w:rsid w:val="00362156"/>
    <w:rsid w:val="003625D5"/>
    <w:rsid w:val="00365B43"/>
    <w:rsid w:val="00366662"/>
    <w:rsid w:val="00367729"/>
    <w:rsid w:val="003718A1"/>
    <w:rsid w:val="00371A68"/>
    <w:rsid w:val="0037305D"/>
    <w:rsid w:val="00373B46"/>
    <w:rsid w:val="00375710"/>
    <w:rsid w:val="00380FA1"/>
    <w:rsid w:val="00381B5C"/>
    <w:rsid w:val="00384499"/>
    <w:rsid w:val="003853AB"/>
    <w:rsid w:val="003937B8"/>
    <w:rsid w:val="003A1BA3"/>
    <w:rsid w:val="003A2533"/>
    <w:rsid w:val="003A2DDE"/>
    <w:rsid w:val="003A383B"/>
    <w:rsid w:val="003A3D4F"/>
    <w:rsid w:val="003A56E2"/>
    <w:rsid w:val="003B0602"/>
    <w:rsid w:val="003B2954"/>
    <w:rsid w:val="003C0D42"/>
    <w:rsid w:val="003C4628"/>
    <w:rsid w:val="003C56F8"/>
    <w:rsid w:val="003C611E"/>
    <w:rsid w:val="003D1293"/>
    <w:rsid w:val="003D7AE1"/>
    <w:rsid w:val="003E3F86"/>
    <w:rsid w:val="003E7CDC"/>
    <w:rsid w:val="003F1829"/>
    <w:rsid w:val="003F1A86"/>
    <w:rsid w:val="003F5DB6"/>
    <w:rsid w:val="003F5EA1"/>
    <w:rsid w:val="004002D6"/>
    <w:rsid w:val="004050A4"/>
    <w:rsid w:val="00406186"/>
    <w:rsid w:val="00410623"/>
    <w:rsid w:val="00411A49"/>
    <w:rsid w:val="00412BBC"/>
    <w:rsid w:val="00416061"/>
    <w:rsid w:val="0041786B"/>
    <w:rsid w:val="00444B1A"/>
    <w:rsid w:val="0044723F"/>
    <w:rsid w:val="00451946"/>
    <w:rsid w:val="00451975"/>
    <w:rsid w:val="00452949"/>
    <w:rsid w:val="00452961"/>
    <w:rsid w:val="00452BD9"/>
    <w:rsid w:val="00453BD0"/>
    <w:rsid w:val="00462BDF"/>
    <w:rsid w:val="00462DDA"/>
    <w:rsid w:val="00470584"/>
    <w:rsid w:val="004735B5"/>
    <w:rsid w:val="00474DF9"/>
    <w:rsid w:val="00475A5C"/>
    <w:rsid w:val="004800ED"/>
    <w:rsid w:val="00480222"/>
    <w:rsid w:val="0048440E"/>
    <w:rsid w:val="00485033"/>
    <w:rsid w:val="00485517"/>
    <w:rsid w:val="00485D7A"/>
    <w:rsid w:val="0049559B"/>
    <w:rsid w:val="004A11D0"/>
    <w:rsid w:val="004A2D3E"/>
    <w:rsid w:val="004A3073"/>
    <w:rsid w:val="004A3ADF"/>
    <w:rsid w:val="004A4072"/>
    <w:rsid w:val="004A4281"/>
    <w:rsid w:val="004B14C7"/>
    <w:rsid w:val="004C05B9"/>
    <w:rsid w:val="004C06A5"/>
    <w:rsid w:val="004C2064"/>
    <w:rsid w:val="004C56DD"/>
    <w:rsid w:val="004C5A31"/>
    <w:rsid w:val="004D07D1"/>
    <w:rsid w:val="004D2F3F"/>
    <w:rsid w:val="004D5F57"/>
    <w:rsid w:val="004D711F"/>
    <w:rsid w:val="004E1715"/>
    <w:rsid w:val="004E1D27"/>
    <w:rsid w:val="004E2729"/>
    <w:rsid w:val="004E5696"/>
    <w:rsid w:val="004F3370"/>
    <w:rsid w:val="004F4C72"/>
    <w:rsid w:val="004F5054"/>
    <w:rsid w:val="004F51D6"/>
    <w:rsid w:val="004F5205"/>
    <w:rsid w:val="004F529B"/>
    <w:rsid w:val="005027AB"/>
    <w:rsid w:val="00502872"/>
    <w:rsid w:val="00502F1B"/>
    <w:rsid w:val="005078E4"/>
    <w:rsid w:val="0051011F"/>
    <w:rsid w:val="005102C2"/>
    <w:rsid w:val="00512F93"/>
    <w:rsid w:val="005135C3"/>
    <w:rsid w:val="005151D9"/>
    <w:rsid w:val="005176FA"/>
    <w:rsid w:val="0052216A"/>
    <w:rsid w:val="00526EC8"/>
    <w:rsid w:val="005306B0"/>
    <w:rsid w:val="00530903"/>
    <w:rsid w:val="00535232"/>
    <w:rsid w:val="00537E23"/>
    <w:rsid w:val="00540797"/>
    <w:rsid w:val="00540FE1"/>
    <w:rsid w:val="005424C1"/>
    <w:rsid w:val="00542FC9"/>
    <w:rsid w:val="00545142"/>
    <w:rsid w:val="00551CFF"/>
    <w:rsid w:val="00554067"/>
    <w:rsid w:val="005559B3"/>
    <w:rsid w:val="00556275"/>
    <w:rsid w:val="00556BA3"/>
    <w:rsid w:val="00560742"/>
    <w:rsid w:val="00561B83"/>
    <w:rsid w:val="005645F6"/>
    <w:rsid w:val="00564CC4"/>
    <w:rsid w:val="005655DC"/>
    <w:rsid w:val="00565DE9"/>
    <w:rsid w:val="00572278"/>
    <w:rsid w:val="00572EC7"/>
    <w:rsid w:val="00575132"/>
    <w:rsid w:val="00581B1D"/>
    <w:rsid w:val="0058278A"/>
    <w:rsid w:val="0058343A"/>
    <w:rsid w:val="00583E2C"/>
    <w:rsid w:val="0058464E"/>
    <w:rsid w:val="00584796"/>
    <w:rsid w:val="00585AEF"/>
    <w:rsid w:val="00594B79"/>
    <w:rsid w:val="00596A4E"/>
    <w:rsid w:val="005A1F1C"/>
    <w:rsid w:val="005A3F46"/>
    <w:rsid w:val="005A4B94"/>
    <w:rsid w:val="005A69D7"/>
    <w:rsid w:val="005B1E96"/>
    <w:rsid w:val="005B45EF"/>
    <w:rsid w:val="005B46BE"/>
    <w:rsid w:val="005B47ED"/>
    <w:rsid w:val="005B5D8E"/>
    <w:rsid w:val="005C0173"/>
    <w:rsid w:val="005C2337"/>
    <w:rsid w:val="005D3550"/>
    <w:rsid w:val="005D42E3"/>
    <w:rsid w:val="005D4777"/>
    <w:rsid w:val="005E6240"/>
    <w:rsid w:val="005F10E4"/>
    <w:rsid w:val="005F480A"/>
    <w:rsid w:val="005F4DA5"/>
    <w:rsid w:val="005F7C98"/>
    <w:rsid w:val="0060374A"/>
    <w:rsid w:val="006038F3"/>
    <w:rsid w:val="00613C7C"/>
    <w:rsid w:val="00617848"/>
    <w:rsid w:val="006200C9"/>
    <w:rsid w:val="006255C4"/>
    <w:rsid w:val="006257AF"/>
    <w:rsid w:val="006267B9"/>
    <w:rsid w:val="00626C6C"/>
    <w:rsid w:val="006278A8"/>
    <w:rsid w:val="00627A9D"/>
    <w:rsid w:val="00627B13"/>
    <w:rsid w:val="006347CE"/>
    <w:rsid w:val="00634BF8"/>
    <w:rsid w:val="0064199C"/>
    <w:rsid w:val="00642E1D"/>
    <w:rsid w:val="00644DBB"/>
    <w:rsid w:val="00645076"/>
    <w:rsid w:val="00645844"/>
    <w:rsid w:val="0064634A"/>
    <w:rsid w:val="006475BC"/>
    <w:rsid w:val="00650474"/>
    <w:rsid w:val="00650F8A"/>
    <w:rsid w:val="00654302"/>
    <w:rsid w:val="006546F9"/>
    <w:rsid w:val="00654DE5"/>
    <w:rsid w:val="00661E4E"/>
    <w:rsid w:val="00662236"/>
    <w:rsid w:val="0066238D"/>
    <w:rsid w:val="00672CC2"/>
    <w:rsid w:val="0067337A"/>
    <w:rsid w:val="006740D6"/>
    <w:rsid w:val="00680E0A"/>
    <w:rsid w:val="00681C6A"/>
    <w:rsid w:val="00684274"/>
    <w:rsid w:val="006853ED"/>
    <w:rsid w:val="00695C8F"/>
    <w:rsid w:val="006A0041"/>
    <w:rsid w:val="006A27C5"/>
    <w:rsid w:val="006A3756"/>
    <w:rsid w:val="006A768D"/>
    <w:rsid w:val="006B0A0F"/>
    <w:rsid w:val="006B14D5"/>
    <w:rsid w:val="006B16CA"/>
    <w:rsid w:val="006B2E41"/>
    <w:rsid w:val="006B4790"/>
    <w:rsid w:val="006B4D81"/>
    <w:rsid w:val="006C0479"/>
    <w:rsid w:val="006C049D"/>
    <w:rsid w:val="006C10F3"/>
    <w:rsid w:val="006C317A"/>
    <w:rsid w:val="006C4D6C"/>
    <w:rsid w:val="006C6F80"/>
    <w:rsid w:val="006C71FC"/>
    <w:rsid w:val="006D093E"/>
    <w:rsid w:val="006D3C97"/>
    <w:rsid w:val="006D450D"/>
    <w:rsid w:val="006D66B5"/>
    <w:rsid w:val="006E1B8C"/>
    <w:rsid w:val="006E48BB"/>
    <w:rsid w:val="006F2DAC"/>
    <w:rsid w:val="006F574E"/>
    <w:rsid w:val="006F60FF"/>
    <w:rsid w:val="00706886"/>
    <w:rsid w:val="00711C05"/>
    <w:rsid w:val="007121BF"/>
    <w:rsid w:val="00713685"/>
    <w:rsid w:val="007147F6"/>
    <w:rsid w:val="007220E9"/>
    <w:rsid w:val="00723DC6"/>
    <w:rsid w:val="007273E1"/>
    <w:rsid w:val="00730BB7"/>
    <w:rsid w:val="007328AF"/>
    <w:rsid w:val="00732A33"/>
    <w:rsid w:val="0073425E"/>
    <w:rsid w:val="00735694"/>
    <w:rsid w:val="00736581"/>
    <w:rsid w:val="007419E1"/>
    <w:rsid w:val="00742E20"/>
    <w:rsid w:val="007449DA"/>
    <w:rsid w:val="007504A7"/>
    <w:rsid w:val="00753541"/>
    <w:rsid w:val="0075372E"/>
    <w:rsid w:val="00755301"/>
    <w:rsid w:val="007607C4"/>
    <w:rsid w:val="007627F6"/>
    <w:rsid w:val="00763737"/>
    <w:rsid w:val="007663F2"/>
    <w:rsid w:val="00772E24"/>
    <w:rsid w:val="00775D00"/>
    <w:rsid w:val="00782049"/>
    <w:rsid w:val="00785820"/>
    <w:rsid w:val="00786469"/>
    <w:rsid w:val="007908B4"/>
    <w:rsid w:val="0079516C"/>
    <w:rsid w:val="007963B4"/>
    <w:rsid w:val="007971E4"/>
    <w:rsid w:val="007975FD"/>
    <w:rsid w:val="007A0C5F"/>
    <w:rsid w:val="007A0E8F"/>
    <w:rsid w:val="007A33AA"/>
    <w:rsid w:val="007A3EE8"/>
    <w:rsid w:val="007A7B78"/>
    <w:rsid w:val="007B02E2"/>
    <w:rsid w:val="007B270A"/>
    <w:rsid w:val="007B33AB"/>
    <w:rsid w:val="007C11AD"/>
    <w:rsid w:val="007C178E"/>
    <w:rsid w:val="007C2261"/>
    <w:rsid w:val="007C2D87"/>
    <w:rsid w:val="007C30E4"/>
    <w:rsid w:val="007C3CF5"/>
    <w:rsid w:val="007C67E9"/>
    <w:rsid w:val="007D1A06"/>
    <w:rsid w:val="007D48CF"/>
    <w:rsid w:val="007D7778"/>
    <w:rsid w:val="007D7D3B"/>
    <w:rsid w:val="007E0A03"/>
    <w:rsid w:val="007E22D2"/>
    <w:rsid w:val="007E49EC"/>
    <w:rsid w:val="007F0260"/>
    <w:rsid w:val="007F31F4"/>
    <w:rsid w:val="007F3476"/>
    <w:rsid w:val="007F41A5"/>
    <w:rsid w:val="007F663F"/>
    <w:rsid w:val="007F69F3"/>
    <w:rsid w:val="007F6E00"/>
    <w:rsid w:val="007F7221"/>
    <w:rsid w:val="0080059B"/>
    <w:rsid w:val="00800798"/>
    <w:rsid w:val="00800C08"/>
    <w:rsid w:val="00800F1A"/>
    <w:rsid w:val="00801BDB"/>
    <w:rsid w:val="00801EEC"/>
    <w:rsid w:val="00802797"/>
    <w:rsid w:val="00803067"/>
    <w:rsid w:val="00803D3F"/>
    <w:rsid w:val="00804717"/>
    <w:rsid w:val="0080563B"/>
    <w:rsid w:val="0080647F"/>
    <w:rsid w:val="008077D4"/>
    <w:rsid w:val="00810EF7"/>
    <w:rsid w:val="00811A62"/>
    <w:rsid w:val="00812799"/>
    <w:rsid w:val="00817093"/>
    <w:rsid w:val="00817357"/>
    <w:rsid w:val="0082199E"/>
    <w:rsid w:val="00826AA0"/>
    <w:rsid w:val="00827E7C"/>
    <w:rsid w:val="00833F70"/>
    <w:rsid w:val="008378A3"/>
    <w:rsid w:val="008424CB"/>
    <w:rsid w:val="00842AA1"/>
    <w:rsid w:val="00844BAC"/>
    <w:rsid w:val="008458B1"/>
    <w:rsid w:val="0084694F"/>
    <w:rsid w:val="008472CA"/>
    <w:rsid w:val="00855641"/>
    <w:rsid w:val="00856C9F"/>
    <w:rsid w:val="00871945"/>
    <w:rsid w:val="00875C97"/>
    <w:rsid w:val="00876425"/>
    <w:rsid w:val="00876C52"/>
    <w:rsid w:val="00877B4B"/>
    <w:rsid w:val="008879D2"/>
    <w:rsid w:val="00890AD9"/>
    <w:rsid w:val="00892AB5"/>
    <w:rsid w:val="00893861"/>
    <w:rsid w:val="008A3A04"/>
    <w:rsid w:val="008A3BC8"/>
    <w:rsid w:val="008A56D5"/>
    <w:rsid w:val="008A7F6D"/>
    <w:rsid w:val="008B139C"/>
    <w:rsid w:val="008B142B"/>
    <w:rsid w:val="008B1C69"/>
    <w:rsid w:val="008B2BDA"/>
    <w:rsid w:val="008B56B4"/>
    <w:rsid w:val="008C019F"/>
    <w:rsid w:val="008C06EB"/>
    <w:rsid w:val="008C230F"/>
    <w:rsid w:val="008C2441"/>
    <w:rsid w:val="008C28CD"/>
    <w:rsid w:val="008C4F03"/>
    <w:rsid w:val="008C6AFD"/>
    <w:rsid w:val="008D0986"/>
    <w:rsid w:val="008D4F4D"/>
    <w:rsid w:val="008D58B7"/>
    <w:rsid w:val="008E1970"/>
    <w:rsid w:val="008E233D"/>
    <w:rsid w:val="008E2FC6"/>
    <w:rsid w:val="008E60AB"/>
    <w:rsid w:val="008E642E"/>
    <w:rsid w:val="008E7D8E"/>
    <w:rsid w:val="008F271D"/>
    <w:rsid w:val="008F2C43"/>
    <w:rsid w:val="008F2F62"/>
    <w:rsid w:val="008F38B1"/>
    <w:rsid w:val="009024D4"/>
    <w:rsid w:val="00902D2A"/>
    <w:rsid w:val="009047DB"/>
    <w:rsid w:val="00905572"/>
    <w:rsid w:val="00906B36"/>
    <w:rsid w:val="00910F4A"/>
    <w:rsid w:val="009132B9"/>
    <w:rsid w:val="009159A6"/>
    <w:rsid w:val="00920762"/>
    <w:rsid w:val="00921444"/>
    <w:rsid w:val="00921DCC"/>
    <w:rsid w:val="00923699"/>
    <w:rsid w:val="009354A7"/>
    <w:rsid w:val="00944D0C"/>
    <w:rsid w:val="009456E4"/>
    <w:rsid w:val="00945C37"/>
    <w:rsid w:val="00947EFE"/>
    <w:rsid w:val="00950B85"/>
    <w:rsid w:val="00954950"/>
    <w:rsid w:val="00957206"/>
    <w:rsid w:val="00957A7C"/>
    <w:rsid w:val="009606BD"/>
    <w:rsid w:val="0096203D"/>
    <w:rsid w:val="0096245B"/>
    <w:rsid w:val="00963157"/>
    <w:rsid w:val="009757EF"/>
    <w:rsid w:val="00975D45"/>
    <w:rsid w:val="009768FD"/>
    <w:rsid w:val="00977061"/>
    <w:rsid w:val="00980B20"/>
    <w:rsid w:val="00981C1F"/>
    <w:rsid w:val="00983738"/>
    <w:rsid w:val="00983E6E"/>
    <w:rsid w:val="0098557F"/>
    <w:rsid w:val="00986741"/>
    <w:rsid w:val="00986900"/>
    <w:rsid w:val="00987D6F"/>
    <w:rsid w:val="0099305D"/>
    <w:rsid w:val="00994E67"/>
    <w:rsid w:val="0099512D"/>
    <w:rsid w:val="009A5077"/>
    <w:rsid w:val="009A6AF3"/>
    <w:rsid w:val="009A7691"/>
    <w:rsid w:val="009B0589"/>
    <w:rsid w:val="009B4591"/>
    <w:rsid w:val="009B5FD3"/>
    <w:rsid w:val="009B71FE"/>
    <w:rsid w:val="009C0865"/>
    <w:rsid w:val="009C12D3"/>
    <w:rsid w:val="009C161B"/>
    <w:rsid w:val="009C52E8"/>
    <w:rsid w:val="009D0039"/>
    <w:rsid w:val="009D2ED1"/>
    <w:rsid w:val="009D4BE5"/>
    <w:rsid w:val="009D76C3"/>
    <w:rsid w:val="009E0391"/>
    <w:rsid w:val="009E182E"/>
    <w:rsid w:val="009E1C3A"/>
    <w:rsid w:val="009E1F7E"/>
    <w:rsid w:val="009E4A0F"/>
    <w:rsid w:val="009E4F81"/>
    <w:rsid w:val="009E5F44"/>
    <w:rsid w:val="009E7A14"/>
    <w:rsid w:val="009F0765"/>
    <w:rsid w:val="009F0D43"/>
    <w:rsid w:val="009F46C6"/>
    <w:rsid w:val="00A00CAD"/>
    <w:rsid w:val="00A0617E"/>
    <w:rsid w:val="00A0625E"/>
    <w:rsid w:val="00A06DDB"/>
    <w:rsid w:val="00A07606"/>
    <w:rsid w:val="00A1006C"/>
    <w:rsid w:val="00A15B21"/>
    <w:rsid w:val="00A17361"/>
    <w:rsid w:val="00A20CB1"/>
    <w:rsid w:val="00A21FCE"/>
    <w:rsid w:val="00A22B6F"/>
    <w:rsid w:val="00A25D48"/>
    <w:rsid w:val="00A2672B"/>
    <w:rsid w:val="00A2721A"/>
    <w:rsid w:val="00A30E0B"/>
    <w:rsid w:val="00A316B0"/>
    <w:rsid w:val="00A33AEF"/>
    <w:rsid w:val="00A3728F"/>
    <w:rsid w:val="00A4051D"/>
    <w:rsid w:val="00A42E49"/>
    <w:rsid w:val="00A43B1F"/>
    <w:rsid w:val="00A446BA"/>
    <w:rsid w:val="00A4530A"/>
    <w:rsid w:val="00A46720"/>
    <w:rsid w:val="00A47326"/>
    <w:rsid w:val="00A477F8"/>
    <w:rsid w:val="00A510AA"/>
    <w:rsid w:val="00A53629"/>
    <w:rsid w:val="00A746D9"/>
    <w:rsid w:val="00A75B17"/>
    <w:rsid w:val="00A77519"/>
    <w:rsid w:val="00A83B6A"/>
    <w:rsid w:val="00A84D98"/>
    <w:rsid w:val="00A85CDF"/>
    <w:rsid w:val="00A86F97"/>
    <w:rsid w:val="00A92926"/>
    <w:rsid w:val="00A93D48"/>
    <w:rsid w:val="00A94CB4"/>
    <w:rsid w:val="00A95054"/>
    <w:rsid w:val="00AA15BD"/>
    <w:rsid w:val="00AA1A00"/>
    <w:rsid w:val="00AA1D42"/>
    <w:rsid w:val="00AA4386"/>
    <w:rsid w:val="00AA7472"/>
    <w:rsid w:val="00AB018C"/>
    <w:rsid w:val="00AB0766"/>
    <w:rsid w:val="00AB2902"/>
    <w:rsid w:val="00AB564C"/>
    <w:rsid w:val="00AB7356"/>
    <w:rsid w:val="00AC3328"/>
    <w:rsid w:val="00AC5D4B"/>
    <w:rsid w:val="00AD28D2"/>
    <w:rsid w:val="00AD3558"/>
    <w:rsid w:val="00AD75BC"/>
    <w:rsid w:val="00AD7E04"/>
    <w:rsid w:val="00AE6D40"/>
    <w:rsid w:val="00AF24AF"/>
    <w:rsid w:val="00AF2F62"/>
    <w:rsid w:val="00AF6020"/>
    <w:rsid w:val="00AF64C8"/>
    <w:rsid w:val="00AF69D1"/>
    <w:rsid w:val="00B00618"/>
    <w:rsid w:val="00B01030"/>
    <w:rsid w:val="00B0273E"/>
    <w:rsid w:val="00B04CF4"/>
    <w:rsid w:val="00B0560F"/>
    <w:rsid w:val="00B0709C"/>
    <w:rsid w:val="00B07E4A"/>
    <w:rsid w:val="00B1142E"/>
    <w:rsid w:val="00B131EC"/>
    <w:rsid w:val="00B13EF3"/>
    <w:rsid w:val="00B15EE2"/>
    <w:rsid w:val="00B178E1"/>
    <w:rsid w:val="00B17907"/>
    <w:rsid w:val="00B2493C"/>
    <w:rsid w:val="00B264D6"/>
    <w:rsid w:val="00B27A18"/>
    <w:rsid w:val="00B308CF"/>
    <w:rsid w:val="00B33BE0"/>
    <w:rsid w:val="00B36142"/>
    <w:rsid w:val="00B36699"/>
    <w:rsid w:val="00B408BA"/>
    <w:rsid w:val="00B43AA4"/>
    <w:rsid w:val="00B445C4"/>
    <w:rsid w:val="00B45DCD"/>
    <w:rsid w:val="00B46C88"/>
    <w:rsid w:val="00B4774D"/>
    <w:rsid w:val="00B50F31"/>
    <w:rsid w:val="00B50F92"/>
    <w:rsid w:val="00B52864"/>
    <w:rsid w:val="00B52C62"/>
    <w:rsid w:val="00B53B57"/>
    <w:rsid w:val="00B54CC7"/>
    <w:rsid w:val="00B569FC"/>
    <w:rsid w:val="00B56D91"/>
    <w:rsid w:val="00B6000C"/>
    <w:rsid w:val="00B63269"/>
    <w:rsid w:val="00B6440E"/>
    <w:rsid w:val="00B66952"/>
    <w:rsid w:val="00B71EDB"/>
    <w:rsid w:val="00B725F9"/>
    <w:rsid w:val="00B72951"/>
    <w:rsid w:val="00B77F6C"/>
    <w:rsid w:val="00B82222"/>
    <w:rsid w:val="00B827D9"/>
    <w:rsid w:val="00B927DC"/>
    <w:rsid w:val="00B92D39"/>
    <w:rsid w:val="00B930B6"/>
    <w:rsid w:val="00B971D5"/>
    <w:rsid w:val="00B97323"/>
    <w:rsid w:val="00B97964"/>
    <w:rsid w:val="00B97FA8"/>
    <w:rsid w:val="00BA10FC"/>
    <w:rsid w:val="00BA2405"/>
    <w:rsid w:val="00BB19B8"/>
    <w:rsid w:val="00BB1B5D"/>
    <w:rsid w:val="00BB5AF4"/>
    <w:rsid w:val="00BB6F47"/>
    <w:rsid w:val="00BC05F9"/>
    <w:rsid w:val="00BC1222"/>
    <w:rsid w:val="00BC3094"/>
    <w:rsid w:val="00BD4E20"/>
    <w:rsid w:val="00BD550C"/>
    <w:rsid w:val="00BD726A"/>
    <w:rsid w:val="00BE3384"/>
    <w:rsid w:val="00BE773A"/>
    <w:rsid w:val="00BF0AAC"/>
    <w:rsid w:val="00BF256C"/>
    <w:rsid w:val="00BF56F5"/>
    <w:rsid w:val="00BF7F8C"/>
    <w:rsid w:val="00C06BFE"/>
    <w:rsid w:val="00C10B7B"/>
    <w:rsid w:val="00C11D15"/>
    <w:rsid w:val="00C12F96"/>
    <w:rsid w:val="00C13E9F"/>
    <w:rsid w:val="00C14741"/>
    <w:rsid w:val="00C14DB9"/>
    <w:rsid w:val="00C16A69"/>
    <w:rsid w:val="00C16D79"/>
    <w:rsid w:val="00C2085F"/>
    <w:rsid w:val="00C216A7"/>
    <w:rsid w:val="00C30954"/>
    <w:rsid w:val="00C31BE8"/>
    <w:rsid w:val="00C36E78"/>
    <w:rsid w:val="00C4341D"/>
    <w:rsid w:val="00C442BF"/>
    <w:rsid w:val="00C44E82"/>
    <w:rsid w:val="00C47964"/>
    <w:rsid w:val="00C50B8F"/>
    <w:rsid w:val="00C515D6"/>
    <w:rsid w:val="00C52257"/>
    <w:rsid w:val="00C53F7A"/>
    <w:rsid w:val="00C54C62"/>
    <w:rsid w:val="00C56603"/>
    <w:rsid w:val="00C57326"/>
    <w:rsid w:val="00C60190"/>
    <w:rsid w:val="00C640FD"/>
    <w:rsid w:val="00C67CBA"/>
    <w:rsid w:val="00C70926"/>
    <w:rsid w:val="00C7123C"/>
    <w:rsid w:val="00C7276B"/>
    <w:rsid w:val="00C74A79"/>
    <w:rsid w:val="00C768ED"/>
    <w:rsid w:val="00C818CD"/>
    <w:rsid w:val="00C82B9E"/>
    <w:rsid w:val="00C82BAD"/>
    <w:rsid w:val="00C84EA7"/>
    <w:rsid w:val="00C91F86"/>
    <w:rsid w:val="00C92005"/>
    <w:rsid w:val="00C94A0F"/>
    <w:rsid w:val="00C95723"/>
    <w:rsid w:val="00C963CA"/>
    <w:rsid w:val="00CB0398"/>
    <w:rsid w:val="00CB307D"/>
    <w:rsid w:val="00CB35F9"/>
    <w:rsid w:val="00CB36F4"/>
    <w:rsid w:val="00CB3F44"/>
    <w:rsid w:val="00CB5271"/>
    <w:rsid w:val="00CB626D"/>
    <w:rsid w:val="00CC1066"/>
    <w:rsid w:val="00CC13A6"/>
    <w:rsid w:val="00CC584B"/>
    <w:rsid w:val="00CC6285"/>
    <w:rsid w:val="00CC70FD"/>
    <w:rsid w:val="00CD1882"/>
    <w:rsid w:val="00CD7C5E"/>
    <w:rsid w:val="00CE02E6"/>
    <w:rsid w:val="00CE2697"/>
    <w:rsid w:val="00CE3799"/>
    <w:rsid w:val="00CF0A1C"/>
    <w:rsid w:val="00CF1218"/>
    <w:rsid w:val="00CF1D78"/>
    <w:rsid w:val="00CF277F"/>
    <w:rsid w:val="00CF505A"/>
    <w:rsid w:val="00CF5C0C"/>
    <w:rsid w:val="00D04872"/>
    <w:rsid w:val="00D05CAE"/>
    <w:rsid w:val="00D06F3A"/>
    <w:rsid w:val="00D11E74"/>
    <w:rsid w:val="00D11F39"/>
    <w:rsid w:val="00D15A0B"/>
    <w:rsid w:val="00D17A5E"/>
    <w:rsid w:val="00D22E44"/>
    <w:rsid w:val="00D23B8B"/>
    <w:rsid w:val="00D23FB7"/>
    <w:rsid w:val="00D256A3"/>
    <w:rsid w:val="00D2757E"/>
    <w:rsid w:val="00D336EC"/>
    <w:rsid w:val="00D36DF5"/>
    <w:rsid w:val="00D402F1"/>
    <w:rsid w:val="00D41D48"/>
    <w:rsid w:val="00D4262D"/>
    <w:rsid w:val="00D45450"/>
    <w:rsid w:val="00D454C4"/>
    <w:rsid w:val="00D46053"/>
    <w:rsid w:val="00D552AC"/>
    <w:rsid w:val="00D56D9F"/>
    <w:rsid w:val="00D57011"/>
    <w:rsid w:val="00D61F47"/>
    <w:rsid w:val="00D62414"/>
    <w:rsid w:val="00D62B0B"/>
    <w:rsid w:val="00D6335F"/>
    <w:rsid w:val="00D63660"/>
    <w:rsid w:val="00D63E83"/>
    <w:rsid w:val="00D65A4D"/>
    <w:rsid w:val="00D65BF9"/>
    <w:rsid w:val="00D674F1"/>
    <w:rsid w:val="00D73810"/>
    <w:rsid w:val="00D76E16"/>
    <w:rsid w:val="00D813C9"/>
    <w:rsid w:val="00D82A6D"/>
    <w:rsid w:val="00D83670"/>
    <w:rsid w:val="00D84AED"/>
    <w:rsid w:val="00D87921"/>
    <w:rsid w:val="00D97057"/>
    <w:rsid w:val="00DA0211"/>
    <w:rsid w:val="00DA2C20"/>
    <w:rsid w:val="00DA5410"/>
    <w:rsid w:val="00DA69DC"/>
    <w:rsid w:val="00DB3E14"/>
    <w:rsid w:val="00DC32B7"/>
    <w:rsid w:val="00DC44B0"/>
    <w:rsid w:val="00DC5A22"/>
    <w:rsid w:val="00DD0F01"/>
    <w:rsid w:val="00DD1396"/>
    <w:rsid w:val="00DD1640"/>
    <w:rsid w:val="00DD3D9B"/>
    <w:rsid w:val="00DD5537"/>
    <w:rsid w:val="00DE00D5"/>
    <w:rsid w:val="00DE10A7"/>
    <w:rsid w:val="00DE24C5"/>
    <w:rsid w:val="00DE4D8B"/>
    <w:rsid w:val="00DE6F4C"/>
    <w:rsid w:val="00DF4AA9"/>
    <w:rsid w:val="00DF4ADC"/>
    <w:rsid w:val="00DF752E"/>
    <w:rsid w:val="00DF7B26"/>
    <w:rsid w:val="00E019F9"/>
    <w:rsid w:val="00E055E2"/>
    <w:rsid w:val="00E1168F"/>
    <w:rsid w:val="00E12FCB"/>
    <w:rsid w:val="00E15E66"/>
    <w:rsid w:val="00E214A0"/>
    <w:rsid w:val="00E311B3"/>
    <w:rsid w:val="00E31C33"/>
    <w:rsid w:val="00E34B94"/>
    <w:rsid w:val="00E42072"/>
    <w:rsid w:val="00E477F0"/>
    <w:rsid w:val="00E47F32"/>
    <w:rsid w:val="00E521C5"/>
    <w:rsid w:val="00E52E29"/>
    <w:rsid w:val="00E5742A"/>
    <w:rsid w:val="00E72510"/>
    <w:rsid w:val="00E72612"/>
    <w:rsid w:val="00E72C85"/>
    <w:rsid w:val="00E743B4"/>
    <w:rsid w:val="00E74C8D"/>
    <w:rsid w:val="00E75352"/>
    <w:rsid w:val="00E84176"/>
    <w:rsid w:val="00E876AB"/>
    <w:rsid w:val="00E93729"/>
    <w:rsid w:val="00E965A7"/>
    <w:rsid w:val="00E97FEA"/>
    <w:rsid w:val="00EA0B31"/>
    <w:rsid w:val="00EA2C88"/>
    <w:rsid w:val="00EA7FF9"/>
    <w:rsid w:val="00EB13B0"/>
    <w:rsid w:val="00EB25FE"/>
    <w:rsid w:val="00EB7050"/>
    <w:rsid w:val="00EC1C2D"/>
    <w:rsid w:val="00EC297A"/>
    <w:rsid w:val="00EC362D"/>
    <w:rsid w:val="00EC3F0D"/>
    <w:rsid w:val="00ED3F64"/>
    <w:rsid w:val="00ED44D9"/>
    <w:rsid w:val="00EE2DA3"/>
    <w:rsid w:val="00EE488C"/>
    <w:rsid w:val="00EE496E"/>
    <w:rsid w:val="00EE60BD"/>
    <w:rsid w:val="00EE7172"/>
    <w:rsid w:val="00EF07A2"/>
    <w:rsid w:val="00EF2A30"/>
    <w:rsid w:val="00EF2D75"/>
    <w:rsid w:val="00EF54ED"/>
    <w:rsid w:val="00EF553B"/>
    <w:rsid w:val="00EF6108"/>
    <w:rsid w:val="00EF7BA7"/>
    <w:rsid w:val="00F014E2"/>
    <w:rsid w:val="00F11859"/>
    <w:rsid w:val="00F11BFB"/>
    <w:rsid w:val="00F152A7"/>
    <w:rsid w:val="00F155B3"/>
    <w:rsid w:val="00F23D8E"/>
    <w:rsid w:val="00F26C1F"/>
    <w:rsid w:val="00F26C89"/>
    <w:rsid w:val="00F32D71"/>
    <w:rsid w:val="00F33DDA"/>
    <w:rsid w:val="00F346A3"/>
    <w:rsid w:val="00F347F7"/>
    <w:rsid w:val="00F35519"/>
    <w:rsid w:val="00F35C82"/>
    <w:rsid w:val="00F41FD9"/>
    <w:rsid w:val="00F47661"/>
    <w:rsid w:val="00F5248D"/>
    <w:rsid w:val="00F544B1"/>
    <w:rsid w:val="00F55A58"/>
    <w:rsid w:val="00F569BA"/>
    <w:rsid w:val="00F645E6"/>
    <w:rsid w:val="00F64F67"/>
    <w:rsid w:val="00F71EDE"/>
    <w:rsid w:val="00F73DF7"/>
    <w:rsid w:val="00F77CB0"/>
    <w:rsid w:val="00F81217"/>
    <w:rsid w:val="00F82BE8"/>
    <w:rsid w:val="00F82E76"/>
    <w:rsid w:val="00F82E9D"/>
    <w:rsid w:val="00F838D7"/>
    <w:rsid w:val="00F84E73"/>
    <w:rsid w:val="00F85612"/>
    <w:rsid w:val="00F901A6"/>
    <w:rsid w:val="00F90210"/>
    <w:rsid w:val="00F929EE"/>
    <w:rsid w:val="00F94A91"/>
    <w:rsid w:val="00F95599"/>
    <w:rsid w:val="00F96420"/>
    <w:rsid w:val="00FA177D"/>
    <w:rsid w:val="00FB1CD8"/>
    <w:rsid w:val="00FB683F"/>
    <w:rsid w:val="00FB73E2"/>
    <w:rsid w:val="00FB7C6C"/>
    <w:rsid w:val="00FC3869"/>
    <w:rsid w:val="00FC3F76"/>
    <w:rsid w:val="00FC46CB"/>
    <w:rsid w:val="00FC6E09"/>
    <w:rsid w:val="00FD01F9"/>
    <w:rsid w:val="00FD1D65"/>
    <w:rsid w:val="00FD5867"/>
    <w:rsid w:val="00FE2F8F"/>
    <w:rsid w:val="00FE31B4"/>
    <w:rsid w:val="00FE4F86"/>
    <w:rsid w:val="00FE52AA"/>
    <w:rsid w:val="00FE71E8"/>
    <w:rsid w:val="00FF0375"/>
    <w:rsid w:val="00FF0378"/>
    <w:rsid w:val="00FF13EA"/>
    <w:rsid w:val="00FF14E8"/>
    <w:rsid w:val="00FF2B7A"/>
    <w:rsid w:val="00FF46A5"/>
    <w:rsid w:val="00FF4C84"/>
    <w:rsid w:val="00FF6CFC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71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7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A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50F92"/>
    <w:pPr>
      <w:ind w:left="720"/>
      <w:contextualSpacing/>
    </w:pPr>
  </w:style>
  <w:style w:type="character" w:styleId="Hyperlink">
    <w:name w:val="Hyperlink"/>
    <w:basedOn w:val="DefaultParagraphFont"/>
    <w:unhideWhenUsed/>
    <w:rsid w:val="008E60A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6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0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0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0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E8B19F-5352-8A4D-9182-B2240408A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5418</TotalTime>
  <Pages>2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Q Le</dc:creator>
  <cp:keywords/>
  <dc:description/>
  <cp:lastModifiedBy>Akash Levy</cp:lastModifiedBy>
  <cp:revision>853</cp:revision>
  <dcterms:created xsi:type="dcterms:W3CDTF">2017-01-22T04:39:00Z</dcterms:created>
  <dcterms:modified xsi:type="dcterms:W3CDTF">2019-12-26T00:33:00Z</dcterms:modified>
</cp:coreProperties>
</file>